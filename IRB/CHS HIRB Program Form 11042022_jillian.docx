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2E1D" w14:textId="77777777" w:rsidR="00572449" w:rsidRDefault="00572449" w:rsidP="00572449">
      <w:pPr>
        <w:pStyle w:val="Heading2"/>
      </w:pPr>
      <w:r>
        <w:t>Background</w:t>
      </w:r>
    </w:p>
    <w:p w14:paraId="72B3066B" w14:textId="77777777" w:rsidR="00F362D4" w:rsidRDefault="00F362D4" w:rsidP="00F362D4">
      <w:r w:rsidRPr="00C32252">
        <w:t>Under Texas Government Code Section 552.115, birth records are confidential and not public before the 75th anniversary of the date of birth and death records are confidential and not public before the 25th anniversary of the date of death.</w:t>
      </w:r>
      <w:r>
        <w:t xml:space="preserve"> </w:t>
      </w:r>
    </w:p>
    <w:p w14:paraId="590A28B0" w14:textId="77777777" w:rsidR="000D3592" w:rsidRDefault="00F362D4" w:rsidP="00BC0D81">
      <w:r>
        <w:t xml:space="preserve">Per 25 Texas Administrative Code Section 181.1(21), release of these data can only be made to qualified applicants. </w:t>
      </w:r>
      <w:r w:rsidR="00C51153">
        <w:t>If your program does not already have specific statutory authority to receive</w:t>
      </w:r>
      <w:r w:rsidRPr="00F362D4">
        <w:t xml:space="preserve"> the</w:t>
      </w:r>
      <w:r>
        <w:t>se</w:t>
      </w:r>
      <w:r w:rsidRPr="00F362D4">
        <w:t xml:space="preserve"> </w:t>
      </w:r>
      <w:r>
        <w:t>data,</w:t>
      </w:r>
      <w:r w:rsidRPr="00F362D4">
        <w:t xml:space="preserve"> </w:t>
      </w:r>
      <w:r w:rsidR="00C51153">
        <w:t xml:space="preserve">you might instead quality per 25 Texas Administrative Code Section 181.11 if the request is approved by the Committee on Requests for Personal Data. This committee is being served by our DSHS </w:t>
      </w:r>
      <w:r w:rsidR="000D3592" w:rsidRPr="000D3592">
        <w:t xml:space="preserve">Institutional Review Board </w:t>
      </w:r>
      <w:r w:rsidR="000D3592">
        <w:t>(</w:t>
      </w:r>
      <w:r w:rsidR="00C51153">
        <w:t>IRB</w:t>
      </w:r>
      <w:r w:rsidR="000D3592">
        <w:t>)</w:t>
      </w:r>
      <w:r w:rsidR="00C51153">
        <w:t xml:space="preserve"> #1</w:t>
      </w:r>
      <w:r>
        <w:t>.</w:t>
      </w:r>
    </w:p>
    <w:p w14:paraId="75C7BE7A" w14:textId="77777777" w:rsidR="00BC0D81" w:rsidRDefault="000D3592" w:rsidP="00BC0D81">
      <w:r>
        <w:t xml:space="preserve">The DSHS Center for Health Statistics (CHS) serves as a program reviewer and provider for vital events data requests. This program form is </w:t>
      </w:r>
      <w:r w:rsidRPr="000D3592">
        <w:t xml:space="preserve">for use in combination with </w:t>
      </w:r>
      <w:r>
        <w:t>the IRB application when requesting electronic v</w:t>
      </w:r>
      <w:r w:rsidRPr="000D3592">
        <w:t xml:space="preserve">ital </w:t>
      </w:r>
      <w:r>
        <w:t>e</w:t>
      </w:r>
      <w:r w:rsidRPr="000D3592">
        <w:t xml:space="preserve">vents </w:t>
      </w:r>
      <w:r>
        <w:t>(birth, death, fetal death) d</w:t>
      </w:r>
      <w:r w:rsidRPr="000D3592">
        <w:t>ata file</w:t>
      </w:r>
      <w:r>
        <w:t>s</w:t>
      </w:r>
      <w:r w:rsidRPr="000D3592">
        <w:t xml:space="preserve"> and/or linkages</w:t>
      </w:r>
      <w:r>
        <w:t xml:space="preserve"> to electronic vital events data. CHS will review this program form. If approved, the IRB application will have this as an attachment and should include the procedures corresponding with this approved form.  </w:t>
      </w:r>
      <w:r w:rsidR="00BC0D81">
        <w:br/>
      </w:r>
    </w:p>
    <w:p w14:paraId="0AE346A9" w14:textId="77777777" w:rsidR="00B938F7" w:rsidRDefault="00B938F7" w:rsidP="000A781B">
      <w:pPr>
        <w:pStyle w:val="Heading2"/>
      </w:pPr>
      <w:r w:rsidRPr="00B938F7">
        <w:t>Section 1</w:t>
      </w:r>
      <w:r>
        <w:t xml:space="preserve">: </w:t>
      </w:r>
      <w:r w:rsidR="000D3592">
        <w:t xml:space="preserve">Administrative </w:t>
      </w:r>
      <w:r w:rsidR="00235C2A">
        <w:t>Overview</w:t>
      </w:r>
      <w:r w:rsidR="00856F22">
        <w:t xml:space="preserve"> Information</w:t>
      </w:r>
    </w:p>
    <w:p w14:paraId="4C1A6A15" w14:textId="77777777" w:rsidR="00B938F7" w:rsidRDefault="000D3592" w:rsidP="000D3592">
      <w:pPr>
        <w:pStyle w:val="ListParagraph"/>
        <w:numPr>
          <w:ilvl w:val="0"/>
          <w:numId w:val="3"/>
        </w:numPr>
      </w:pPr>
      <w:r w:rsidRPr="000D3592">
        <w:t>Agency, institution, or firm conducting the study: Name and address.</w:t>
      </w:r>
    </w:p>
    <w:sdt>
      <w:sdtPr>
        <w:rPr>
          <w:color w:val="0070C0"/>
        </w:rPr>
        <w:id w:val="2129652722"/>
        <w:placeholder>
          <w:docPart w:val="8E708EE24DA74FFAB0D8D2892D2A1383"/>
        </w:placeholder>
      </w:sdtPr>
      <w:sdtEndPr/>
      <w:sdtContent>
        <w:p w14:paraId="2C64734F" w14:textId="366B2F5D" w:rsidR="00851E4B" w:rsidRPr="005F3554" w:rsidRDefault="009B6C67" w:rsidP="005F3554">
          <w:pPr>
            <w:ind w:left="720"/>
            <w:rPr>
              <w:color w:val="0070C0"/>
            </w:rPr>
          </w:pPr>
          <w:r>
            <w:rPr>
              <w:color w:val="0070C0"/>
            </w:rPr>
            <w:t>Purdue University</w:t>
          </w:r>
          <w:r w:rsidR="00143359">
            <w:rPr>
              <w:color w:val="0070C0"/>
            </w:rPr>
            <w:t>,</w:t>
          </w:r>
          <w:r w:rsidR="00A14104">
            <w:rPr>
              <w:color w:val="0070C0"/>
            </w:rPr>
            <w:t xml:space="preserve"> Daniels School of Business,</w:t>
          </w:r>
          <w:r w:rsidR="00143359">
            <w:rPr>
              <w:color w:val="0070C0"/>
            </w:rPr>
            <w:t xml:space="preserve"> </w:t>
          </w:r>
          <w:r w:rsidR="00A14104">
            <w:rPr>
              <w:color w:val="0070C0"/>
            </w:rPr>
            <w:t xml:space="preserve"> 403 Mitch Daniels Blvd.,</w:t>
          </w:r>
          <w:r w:rsidR="00143359" w:rsidRPr="00143359">
            <w:rPr>
              <w:color w:val="0070C0"/>
            </w:rPr>
            <w:t xml:space="preserve"> West Lafayette, IN 47907</w:t>
          </w:r>
        </w:p>
      </w:sdtContent>
    </w:sdt>
    <w:p w14:paraId="24A862B6" w14:textId="77777777" w:rsidR="00851E4B" w:rsidRDefault="000D3592" w:rsidP="000D3592">
      <w:pPr>
        <w:pStyle w:val="ListParagraph"/>
        <w:numPr>
          <w:ilvl w:val="0"/>
          <w:numId w:val="3"/>
        </w:numPr>
      </w:pPr>
      <w:r w:rsidRPr="000D3592">
        <w:t>Principal Investigator: Name, degree(s), title, address, phone number and e-mail address.</w:t>
      </w:r>
    </w:p>
    <w:sdt>
      <w:sdtPr>
        <w:rPr>
          <w:color w:val="0070C0"/>
        </w:rPr>
        <w:id w:val="151032089"/>
        <w:placeholder>
          <w:docPart w:val="0D72A65061984A44B6F0B6F02C406860"/>
        </w:placeholder>
      </w:sdtPr>
      <w:sdtEndPr/>
      <w:sdtContent>
        <w:p w14:paraId="090829D1" w14:textId="26AB5072" w:rsidR="00C250D4" w:rsidRDefault="00143359" w:rsidP="00851E4B">
          <w:pPr>
            <w:pStyle w:val="ListParagraph"/>
            <w:rPr>
              <w:color w:val="0070C0"/>
            </w:rPr>
          </w:pPr>
          <w:r>
            <w:rPr>
              <w:color w:val="0070C0"/>
            </w:rPr>
            <w:t>Jillian Carr</w:t>
          </w:r>
          <w:r w:rsidR="00A14104">
            <w:rPr>
              <w:color w:val="0070C0"/>
            </w:rPr>
            <w:t>, PhD</w:t>
          </w:r>
        </w:p>
        <w:p w14:paraId="329A3C3F" w14:textId="394FB887" w:rsidR="00A14104" w:rsidRDefault="00A14104" w:rsidP="00851E4B">
          <w:pPr>
            <w:pStyle w:val="ListParagraph"/>
            <w:rPr>
              <w:color w:val="0070C0"/>
            </w:rPr>
          </w:pPr>
          <w:r>
            <w:rPr>
              <w:color w:val="0070C0"/>
            </w:rPr>
            <w:t>Associate Professor of Economics</w:t>
          </w:r>
        </w:p>
        <w:p w14:paraId="4266EB9C" w14:textId="0799DD91" w:rsidR="00A14104" w:rsidRDefault="00A14104" w:rsidP="00851E4B">
          <w:pPr>
            <w:pStyle w:val="ListParagraph"/>
            <w:rPr>
              <w:color w:val="0070C0"/>
            </w:rPr>
          </w:pPr>
          <w:r>
            <w:rPr>
              <w:color w:val="0070C0"/>
            </w:rPr>
            <w:t>Daniels School of Business</w:t>
          </w:r>
        </w:p>
        <w:p w14:paraId="34D5B5A7" w14:textId="19BDD721" w:rsidR="00A14104" w:rsidRDefault="00A14104" w:rsidP="00851E4B">
          <w:pPr>
            <w:pStyle w:val="ListParagraph"/>
            <w:rPr>
              <w:color w:val="0070C0"/>
            </w:rPr>
          </w:pPr>
          <w:r>
            <w:rPr>
              <w:color w:val="0070C0"/>
            </w:rPr>
            <w:t>Purdue University</w:t>
          </w:r>
        </w:p>
        <w:p w14:paraId="22F2D021" w14:textId="4EA17B3C" w:rsidR="00A14104" w:rsidRDefault="00A14104" w:rsidP="00851E4B">
          <w:pPr>
            <w:pStyle w:val="ListParagraph"/>
            <w:rPr>
              <w:color w:val="0070C0"/>
            </w:rPr>
          </w:pPr>
          <w:r>
            <w:rPr>
              <w:color w:val="0070C0"/>
            </w:rPr>
            <w:t xml:space="preserve">403 Mitch Daniels Blvd. </w:t>
          </w:r>
        </w:p>
        <w:p w14:paraId="240183B7" w14:textId="451BC978" w:rsidR="00A14104" w:rsidRDefault="00A14104" w:rsidP="00851E4B">
          <w:pPr>
            <w:pStyle w:val="ListParagraph"/>
            <w:rPr>
              <w:color w:val="0070C0"/>
            </w:rPr>
          </w:pPr>
          <w:r>
            <w:rPr>
              <w:color w:val="0070C0"/>
            </w:rPr>
            <w:t>West Lafayette, IN 47907</w:t>
          </w:r>
        </w:p>
        <w:p w14:paraId="3010E2C2" w14:textId="77777777" w:rsidR="00C250D4" w:rsidRDefault="00C250D4" w:rsidP="00851E4B">
          <w:pPr>
            <w:pStyle w:val="ListParagraph"/>
            <w:rPr>
              <w:color w:val="0070C0"/>
            </w:rPr>
          </w:pPr>
          <w:r w:rsidRPr="00C250D4">
            <w:rPr>
              <w:color w:val="0070C0"/>
            </w:rPr>
            <w:t>(765) 496-0288</w:t>
          </w:r>
        </w:p>
        <w:p w14:paraId="6ADF9EC1" w14:textId="080F3955" w:rsidR="00851E4B" w:rsidRPr="005F3554" w:rsidRDefault="002F4071" w:rsidP="00851E4B">
          <w:pPr>
            <w:pStyle w:val="ListParagraph"/>
            <w:rPr>
              <w:color w:val="0070C0"/>
            </w:rPr>
          </w:pPr>
          <w:hyperlink r:id="rId8" w:history="1">
            <w:r w:rsidR="00C230E7" w:rsidRPr="00C230E7">
              <w:rPr>
                <w:rStyle w:val="Hyperlink"/>
              </w:rPr>
              <w:t>carr56@purdue.edu</w:t>
            </w:r>
          </w:hyperlink>
        </w:p>
      </w:sdtContent>
    </w:sdt>
    <w:p w14:paraId="1FDA4CA0" w14:textId="77777777" w:rsidR="00851E4B" w:rsidRDefault="00851E4B" w:rsidP="00851E4B">
      <w:pPr>
        <w:pStyle w:val="ListParagraph"/>
      </w:pPr>
    </w:p>
    <w:p w14:paraId="14BA4901" w14:textId="0E3BBA44" w:rsidR="000D3592" w:rsidRDefault="0036187A" w:rsidP="000D3592">
      <w:pPr>
        <w:pStyle w:val="ListParagraph"/>
        <w:numPr>
          <w:ilvl w:val="0"/>
          <w:numId w:val="3"/>
        </w:numPr>
      </w:pPr>
      <w:r>
        <w:lastRenderedPageBreak/>
        <w:t>Investigators</w:t>
      </w:r>
      <w:r w:rsidR="000D3592">
        <w:t>:</w:t>
      </w:r>
      <w:r w:rsidR="00DF52C8">
        <w:t xml:space="preserve"> N</w:t>
      </w:r>
      <w:r w:rsidR="000D3592">
        <w:t xml:space="preserve">ame, degree(s), institution, and brief role description of all </w:t>
      </w:r>
      <w:r>
        <w:t>personnel</w:t>
      </w:r>
      <w:r w:rsidR="000D3592">
        <w:t xml:space="preserve"> who will have access to the </w:t>
      </w:r>
      <w:r>
        <w:t xml:space="preserve">unsuppressed </w:t>
      </w:r>
      <w:r w:rsidR="000D3592">
        <w:t>study data</w:t>
      </w:r>
      <w:r w:rsidR="002F274F">
        <w:t xml:space="preserve"> including</w:t>
      </w:r>
      <w:r>
        <w:t xml:space="preserve"> record level </w:t>
      </w:r>
      <w:r w:rsidR="002F274F">
        <w:t>and/</w:t>
      </w:r>
      <w:r>
        <w:t>or aggregated</w:t>
      </w:r>
      <w:r w:rsidR="002F274F">
        <w:t>,</w:t>
      </w:r>
      <w:r>
        <w:t xml:space="preserve"> unsuppressed data</w:t>
      </w:r>
      <w:r w:rsidR="000D3592">
        <w:t xml:space="preserve">. </w:t>
      </w:r>
    </w:p>
    <w:p w14:paraId="498F6BA7" w14:textId="77777777" w:rsidR="00851E4B" w:rsidRDefault="000D3592" w:rsidP="000D3592">
      <w:pPr>
        <w:pStyle w:val="ListParagraph"/>
      </w:pPr>
      <w:r>
        <w:t>(Attach Human Subject Protection Training Certificates for all listed)</w:t>
      </w:r>
    </w:p>
    <w:p w14:paraId="1E21B9AA" w14:textId="77777777" w:rsidR="00A14E1E" w:rsidRDefault="00A14E1E" w:rsidP="00A14E1E">
      <w:pPr>
        <w:pStyle w:val="ListParagraph"/>
      </w:pPr>
    </w:p>
    <w:sdt>
      <w:sdtPr>
        <w:rPr>
          <w:color w:val="0070C0"/>
        </w:rPr>
        <w:id w:val="1646083894"/>
        <w:placeholder>
          <w:docPart w:val="910E99E3EB584673BA80D32D61596014"/>
        </w:placeholder>
      </w:sdtPr>
      <w:sdtEndPr/>
      <w:sdtContent>
        <w:p w14:paraId="23AD736B" w14:textId="77777777" w:rsidR="000407F4" w:rsidRDefault="000407F4" w:rsidP="00A14E1E">
          <w:pPr>
            <w:pStyle w:val="ListParagraph"/>
            <w:rPr>
              <w:color w:val="0070C0"/>
            </w:rPr>
          </w:pPr>
          <w:r>
            <w:rPr>
              <w:color w:val="0070C0"/>
            </w:rPr>
            <w:t>Somdeepa Das – Phd Student at Purdue University</w:t>
          </w:r>
        </w:p>
        <w:sdt>
          <w:sdtPr>
            <w:rPr>
              <w:color w:val="0070C0"/>
            </w:rPr>
            <w:id w:val="-658458644"/>
            <w:placeholder>
              <w:docPart w:val="DB07B738246A405885A146B27D8DF71A"/>
            </w:placeholder>
          </w:sdtPr>
          <w:sdtEndPr/>
          <w:sdtContent>
            <w:p w14:paraId="1EA018E2" w14:textId="7D5DFCA5" w:rsidR="000407F4" w:rsidRPr="005F3554" w:rsidRDefault="000407F4" w:rsidP="000407F4">
              <w:pPr>
                <w:pStyle w:val="ListParagraph"/>
                <w:rPr>
                  <w:color w:val="0070C0"/>
                </w:rPr>
              </w:pPr>
              <w:r>
                <w:rPr>
                  <w:color w:val="0070C0"/>
                </w:rPr>
                <w:t>Tong Li – Phd Student at Purdue University</w:t>
              </w:r>
            </w:p>
          </w:sdtContent>
        </w:sdt>
        <w:p w14:paraId="0EDC79FD" w14:textId="00E31BC8" w:rsidR="00A14E1E" w:rsidRPr="005F3554" w:rsidRDefault="002F4071" w:rsidP="00A14E1E">
          <w:pPr>
            <w:pStyle w:val="ListParagraph"/>
            <w:rPr>
              <w:color w:val="0070C0"/>
            </w:rPr>
          </w:pPr>
        </w:p>
      </w:sdtContent>
    </w:sdt>
    <w:p w14:paraId="3B40A079" w14:textId="77777777" w:rsidR="00AA0F01" w:rsidRPr="00AA0F01" w:rsidRDefault="00AA0F01" w:rsidP="000A781B">
      <w:pPr>
        <w:pStyle w:val="Heading2"/>
      </w:pPr>
      <w:r w:rsidRPr="00AA0F01">
        <w:t xml:space="preserve">Section 2: </w:t>
      </w:r>
      <w:r w:rsidR="00A14E1E">
        <w:t>Purpose and Authority</w:t>
      </w:r>
    </w:p>
    <w:p w14:paraId="39591953" w14:textId="77777777" w:rsidR="00AA0F01" w:rsidRDefault="00A14E1E" w:rsidP="009E2DEE">
      <w:pPr>
        <w:pStyle w:val="ListParagraph"/>
        <w:numPr>
          <w:ilvl w:val="0"/>
          <w:numId w:val="2"/>
        </w:numPr>
      </w:pPr>
      <w:r>
        <w:t xml:space="preserve">Intended uses of these </w:t>
      </w:r>
      <w:r w:rsidR="00AA0F01">
        <w:t xml:space="preserve">data (examples: </w:t>
      </w:r>
      <w:r>
        <w:t>case finding, demographic data, annual report, cluster investigations</w:t>
      </w:r>
      <w:r w:rsidR="00AA0F01">
        <w:t>).</w:t>
      </w:r>
      <w:r>
        <w:t xml:space="preserve"> Be descriptive and inclusive.</w:t>
      </w:r>
    </w:p>
    <w:sdt>
      <w:sdtPr>
        <w:rPr>
          <w:color w:val="0070C0"/>
        </w:rPr>
        <w:id w:val="1234121831"/>
        <w:placeholder>
          <w:docPart w:val="D59EF6FCD28D4014B828199975C91C21"/>
        </w:placeholder>
      </w:sdtPr>
      <w:sdtEndPr>
        <w:rPr>
          <w:color w:val="auto"/>
        </w:rPr>
      </w:sdtEndPr>
      <w:sdtContent>
        <w:p w14:paraId="6B8AC0D4" w14:textId="157770EB" w:rsidR="009E462E" w:rsidRDefault="00A14104" w:rsidP="007B5210">
          <w:pPr>
            <w:pStyle w:val="ListParagraph"/>
            <w:rPr>
              <w:color w:val="0070C0"/>
            </w:rPr>
          </w:pPr>
          <w:r>
            <w:rPr>
              <w:color w:val="0070C0"/>
            </w:rPr>
            <w:t xml:space="preserve">We intend to perform an academic study focusing on the public health impacts of local policy. Our objective is publication in an academic journal. </w:t>
          </w:r>
          <w:r w:rsidR="009E462E" w:rsidRPr="007B5210">
            <w:rPr>
              <w:color w:val="0070C0"/>
            </w:rPr>
            <w:t xml:space="preserve">Interim deliverables will include presentations, both internal and external to Purdue in order to receive feedback on the research. </w:t>
          </w:r>
        </w:p>
        <w:p w14:paraId="226E9AC2" w14:textId="77777777" w:rsidR="0050428F" w:rsidRDefault="0050428F" w:rsidP="007B5210">
          <w:pPr>
            <w:pStyle w:val="ListParagraph"/>
            <w:rPr>
              <w:color w:val="0070C0"/>
            </w:rPr>
          </w:pPr>
        </w:p>
        <w:p w14:paraId="2361AF97" w14:textId="77777777" w:rsidR="0050428F" w:rsidRDefault="0050428F" w:rsidP="0050428F">
          <w:pPr>
            <w:pStyle w:val="ListParagraph"/>
            <w:rPr>
              <w:color w:val="0070C0"/>
            </w:rPr>
          </w:pPr>
          <w:r>
            <w:rPr>
              <w:color w:val="0070C0"/>
            </w:rPr>
            <w:t>We will be l</w:t>
          </w:r>
          <w:r w:rsidRPr="00CF687D">
            <w:rPr>
              <w:color w:val="0070C0"/>
            </w:rPr>
            <w:t>everaging the variation in alcohol sale regulations throughout Texas jurisdictions</w:t>
          </w:r>
          <w:r>
            <w:rPr>
              <w:color w:val="0070C0"/>
            </w:rPr>
            <w:t xml:space="preserve"> </w:t>
          </w:r>
          <w:r w:rsidRPr="00CF687D">
            <w:rPr>
              <w:color w:val="0070C0"/>
            </w:rPr>
            <w:t xml:space="preserve">to analyze the impact of alcohol availability on public health outcomes. Specifically, </w:t>
          </w:r>
          <w:r>
            <w:rPr>
              <w:color w:val="0070C0"/>
            </w:rPr>
            <w:t>our study</w:t>
          </w:r>
          <w:r w:rsidRPr="00CF687D">
            <w:rPr>
              <w:color w:val="0070C0"/>
            </w:rPr>
            <w:t xml:space="preserve"> will compare </w:t>
          </w:r>
          <w:r>
            <w:rPr>
              <w:color w:val="0070C0"/>
            </w:rPr>
            <w:t xml:space="preserve">health outcomes in </w:t>
          </w:r>
          <w:r w:rsidRPr="00CF687D">
            <w:rPr>
              <w:color w:val="0070C0"/>
            </w:rPr>
            <w:t>regions that are dry (no alcohol sales allowed) to regions that are partially or fully wet (</w:t>
          </w:r>
          <w:r>
            <w:rPr>
              <w:color w:val="0070C0"/>
            </w:rPr>
            <w:t>some/</w:t>
          </w:r>
          <w:r w:rsidRPr="00CF687D">
            <w:rPr>
              <w:color w:val="0070C0"/>
            </w:rPr>
            <w:t>all alcohol sales allowed). Th</w:t>
          </w:r>
          <w:r>
            <w:rPr>
              <w:color w:val="0070C0"/>
            </w:rPr>
            <w:t>e</w:t>
          </w:r>
          <w:r w:rsidRPr="00CF687D">
            <w:rPr>
              <w:color w:val="0070C0"/>
            </w:rPr>
            <w:t xml:space="preserve"> geographic </w:t>
          </w:r>
          <w:r>
            <w:rPr>
              <w:color w:val="0070C0"/>
            </w:rPr>
            <w:t xml:space="preserve">and temporal </w:t>
          </w:r>
          <w:r w:rsidRPr="00CF687D">
            <w:rPr>
              <w:color w:val="0070C0"/>
            </w:rPr>
            <w:t>variation in alcohol policy within Texas allows examination of the impact of alcohol availability on a broader population over an extended period.</w:t>
          </w:r>
        </w:p>
        <w:p w14:paraId="7599F198" w14:textId="77777777" w:rsidR="0050428F" w:rsidRPr="00CF687D" w:rsidRDefault="0050428F" w:rsidP="0050428F">
          <w:pPr>
            <w:pStyle w:val="ListParagraph"/>
            <w:rPr>
              <w:color w:val="0070C0"/>
            </w:rPr>
          </w:pPr>
        </w:p>
        <w:p w14:paraId="2DD647D6" w14:textId="53B32CC2" w:rsidR="0050428F" w:rsidRDefault="0050428F" w:rsidP="0050428F">
          <w:pPr>
            <w:pStyle w:val="ListParagraph"/>
            <w:rPr>
              <w:color w:val="0070C0"/>
            </w:rPr>
          </w:pPr>
          <w:r w:rsidRPr="0022348D">
            <w:rPr>
              <w:rFonts w:eastAsia="Times New Roman" w:cstheme="minorHAnsi"/>
              <w:color w:val="0070C0"/>
              <w:szCs w:val="24"/>
              <w:lang w:val="en-GB" w:eastAsia="en-GB"/>
            </w:rPr>
            <w:t xml:space="preserve">In Texas, cities or counties can decide to allow or ban alcohol sales through public referendums known as local option elections. We have access to </w:t>
          </w:r>
          <w:r w:rsidR="00FE7084">
            <w:rPr>
              <w:rFonts w:eastAsia="Times New Roman" w:cstheme="minorHAnsi"/>
              <w:color w:val="0070C0"/>
              <w:szCs w:val="24"/>
              <w:lang w:val="en-GB" w:eastAsia="en-GB"/>
            </w:rPr>
            <w:t xml:space="preserve">the </w:t>
          </w:r>
          <w:r w:rsidRPr="0022348D">
            <w:rPr>
              <w:rFonts w:eastAsia="Times New Roman" w:cstheme="minorHAnsi"/>
              <w:color w:val="0070C0"/>
              <w:szCs w:val="24"/>
              <w:lang w:val="en-GB" w:eastAsia="en-GB"/>
            </w:rPr>
            <w:t>records from these elections since 1939. Each successful policy change liberalizes alcohol regulations in the respective jurisdiction, allowing us to study the subsequent health impacts.</w:t>
          </w:r>
          <w:r>
            <w:rPr>
              <w:rFonts w:eastAsia="Times New Roman" w:cstheme="minorHAnsi"/>
              <w:color w:val="0070C0"/>
              <w:szCs w:val="24"/>
              <w:lang w:val="en-GB" w:eastAsia="en-GB"/>
            </w:rPr>
            <w:t xml:space="preserve"> </w:t>
          </w:r>
          <w:r w:rsidRPr="0022348D">
            <w:rPr>
              <w:color w:val="0070C0"/>
            </w:rPr>
            <w:t>The birth and death records will serve as primary outcome variables, providing concrete measures of the health impacts associated with varying levels of alcohol availability. The location and timing of birth and death events in these records are crucial to our study, as alcohol sale regulations in Texas vary by city or county and change over time.</w:t>
          </w:r>
        </w:p>
        <w:p w14:paraId="3D8449B5" w14:textId="07AF460B" w:rsidR="009E462E" w:rsidRPr="0050428F" w:rsidRDefault="0050428F" w:rsidP="0050428F">
          <w:pPr>
            <w:shd w:val="clear" w:color="auto" w:fill="FFFFFF"/>
            <w:spacing w:after="0" w:line="231" w:lineRule="atLeast"/>
            <w:ind w:left="720"/>
            <w:rPr>
              <w:rFonts w:eastAsia="Times New Roman" w:cstheme="minorHAnsi"/>
              <w:color w:val="0070C0"/>
              <w:szCs w:val="24"/>
              <w:lang w:val="en-GB" w:eastAsia="en-GB"/>
            </w:rPr>
          </w:pPr>
          <w:r w:rsidRPr="0050428F">
            <w:rPr>
              <w:rFonts w:eastAsia="Times New Roman" w:cstheme="minorHAnsi"/>
              <w:color w:val="0070C0"/>
              <w:szCs w:val="24"/>
              <w:lang w:val="en-GB" w:eastAsia="en-GB"/>
            </w:rPr>
            <w:lastRenderedPageBreak/>
            <w:t xml:space="preserve">Previous research on these issues have often focused on policies like minimum legal drinking age laws or blue laws (Sunday sale bans), which create only limited variation in alcohol availability and are constrained by their focus on certain age groups or specific times of the year. Our study will offer a comprehensive analysis, </w:t>
          </w:r>
          <w:r w:rsidR="00925669">
            <w:rPr>
              <w:rFonts w:eastAsia="Times New Roman" w:cstheme="minorHAnsi"/>
              <w:color w:val="0070C0"/>
              <w:szCs w:val="24"/>
              <w:lang w:val="en-GB" w:eastAsia="en-GB"/>
            </w:rPr>
            <w:t>by focusing on a policy change that potentially affect</w:t>
          </w:r>
          <w:r w:rsidR="00ED4533">
            <w:rPr>
              <w:rFonts w:eastAsia="Times New Roman" w:cstheme="minorHAnsi"/>
              <w:color w:val="0070C0"/>
              <w:szCs w:val="24"/>
              <w:lang w:val="en-GB" w:eastAsia="en-GB"/>
            </w:rPr>
            <w:t xml:space="preserve">s the entire population of </w:t>
          </w:r>
          <w:r w:rsidR="002E4677">
            <w:rPr>
              <w:rFonts w:eastAsia="Times New Roman" w:cstheme="minorHAnsi"/>
              <w:color w:val="0070C0"/>
              <w:szCs w:val="24"/>
              <w:lang w:val="en-GB" w:eastAsia="en-GB"/>
            </w:rPr>
            <w:t>a jurisdiction over a longer time frame</w:t>
          </w:r>
          <w:r w:rsidRPr="0050428F">
            <w:rPr>
              <w:rFonts w:eastAsia="Times New Roman" w:cstheme="minorHAnsi"/>
              <w:color w:val="0070C0"/>
              <w:szCs w:val="24"/>
              <w:lang w:val="en-GB" w:eastAsia="en-GB"/>
            </w:rPr>
            <w:t xml:space="preserve">. Additionally, we will </w:t>
          </w:r>
          <w:r w:rsidR="00CB6923">
            <w:rPr>
              <w:rFonts w:eastAsia="Times New Roman" w:cstheme="minorHAnsi"/>
              <w:color w:val="0070C0"/>
              <w:szCs w:val="24"/>
              <w:lang w:val="en-GB" w:eastAsia="en-GB"/>
            </w:rPr>
            <w:t xml:space="preserve">also </w:t>
          </w:r>
          <w:r w:rsidRPr="0050428F">
            <w:rPr>
              <w:rFonts w:eastAsia="Times New Roman" w:cstheme="minorHAnsi"/>
              <w:color w:val="0070C0"/>
              <w:szCs w:val="24"/>
              <w:lang w:val="en-GB" w:eastAsia="en-GB"/>
            </w:rPr>
            <w:t>explore the impact of in utero alcohol exposure on infant health outcomes and perinatal mortality, areas that have been relatively underexplored in existing literature.</w:t>
          </w:r>
        </w:p>
      </w:sdtContent>
    </w:sdt>
    <w:p w14:paraId="0A5B5BF0" w14:textId="77777777" w:rsidR="00F2654B" w:rsidRPr="0022348D" w:rsidRDefault="00F2654B" w:rsidP="0022348D">
      <w:pPr>
        <w:pStyle w:val="ListParagraph"/>
        <w:rPr>
          <w:rFonts w:eastAsia="Times New Roman" w:cstheme="minorHAnsi"/>
          <w:color w:val="0070C0"/>
          <w:szCs w:val="24"/>
          <w:lang w:val="en-GB" w:eastAsia="en-GB"/>
        </w:rPr>
      </w:pPr>
    </w:p>
    <w:p w14:paraId="287155A8" w14:textId="2DBCDBA6" w:rsidR="00851E4B" w:rsidRDefault="00AA0F01" w:rsidP="007B5210">
      <w:pPr>
        <w:pStyle w:val="ListParagraph"/>
      </w:pPr>
      <w:r>
        <w:t xml:space="preserve"> </w:t>
      </w:r>
    </w:p>
    <w:p w14:paraId="1EEFCFE5" w14:textId="77777777" w:rsidR="00AA0F01" w:rsidRDefault="00A14E1E" w:rsidP="009E2DEE">
      <w:pPr>
        <w:pStyle w:val="ListParagraph"/>
        <w:numPr>
          <w:ilvl w:val="0"/>
          <w:numId w:val="2"/>
        </w:numPr>
      </w:pPr>
      <w:r>
        <w:t xml:space="preserve">Authority of requesting these data (examples: state or federal statute). Cite the specific authority and describe how these data </w:t>
      </w:r>
      <w:r w:rsidRPr="00A14E1E">
        <w:t>are necessary to implement a statutory provision or to protect a personal legal property right</w:t>
      </w:r>
    </w:p>
    <w:sdt>
      <w:sdtPr>
        <w:rPr>
          <w:color w:val="0070C0"/>
        </w:rPr>
        <w:id w:val="1084040889"/>
        <w:placeholder>
          <w:docPart w:val="5B9FB36FFBD04F328C12928F0548ED24"/>
        </w:placeholder>
      </w:sdtPr>
      <w:sdtEndPr/>
      <w:sdtContent>
        <w:p w14:paraId="71075111" w14:textId="0AF8B0EF" w:rsidR="00AA0F01" w:rsidRPr="005F3554" w:rsidRDefault="00B2759E" w:rsidP="00AA0F01">
          <w:pPr>
            <w:pStyle w:val="ListParagraph"/>
            <w:rPr>
              <w:color w:val="0070C0"/>
            </w:rPr>
          </w:pPr>
          <w:r>
            <w:rPr>
              <w:color w:val="0070C0"/>
            </w:rPr>
            <w:t>Not applicable</w:t>
          </w:r>
        </w:p>
      </w:sdtContent>
    </w:sdt>
    <w:p w14:paraId="40BDE0F4" w14:textId="77777777" w:rsidR="00B938F7" w:rsidRPr="00B938F7" w:rsidRDefault="00B938F7" w:rsidP="000A781B">
      <w:pPr>
        <w:pStyle w:val="Heading2"/>
      </w:pPr>
      <w:r w:rsidRPr="00B938F7">
        <w:t>S</w:t>
      </w:r>
      <w:r w:rsidR="00C84171">
        <w:t>ection 3</w:t>
      </w:r>
      <w:r w:rsidRPr="00B938F7">
        <w:t xml:space="preserve">: </w:t>
      </w:r>
      <w:r w:rsidR="009E2DEE">
        <w:t>Requested Data</w:t>
      </w:r>
    </w:p>
    <w:p w14:paraId="4F6BBA25" w14:textId="77777777" w:rsidR="00DF52C8" w:rsidRDefault="00DF52C8" w:rsidP="00DF52C8">
      <w:pPr>
        <w:pStyle w:val="ListParagraph"/>
        <w:numPr>
          <w:ilvl w:val="0"/>
          <w:numId w:val="27"/>
        </w:numPr>
      </w:pPr>
      <w:r>
        <w:t xml:space="preserve">Vital Event(s) Requested: </w:t>
      </w:r>
      <w:r w:rsidR="005F3554">
        <w:t xml:space="preserve">Check </w:t>
      </w:r>
      <w:r>
        <w:t>all that apply</w:t>
      </w:r>
    </w:p>
    <w:p w14:paraId="72D0FE8C" w14:textId="77777777" w:rsidR="00DF52C8" w:rsidRDefault="00DF52C8" w:rsidP="00DF52C8">
      <w:pPr>
        <w:ind w:left="720"/>
      </w:pPr>
      <w:r>
        <w:t>Birth</w:t>
      </w:r>
      <w:r>
        <w:tab/>
      </w:r>
      <w:r>
        <w:tab/>
        <w:t>Death</w:t>
      </w:r>
      <w:r>
        <w:tab/>
      </w:r>
      <w:r>
        <w:tab/>
        <w:t>Fetal Death</w:t>
      </w:r>
      <w:r>
        <w:tab/>
      </w:r>
      <w:r>
        <w:tab/>
        <w:t>Linked Birth-Infant Death</w:t>
      </w:r>
    </w:p>
    <w:p w14:paraId="56C22A48" w14:textId="79BFEF2C" w:rsidR="005F3554" w:rsidRDefault="005F3554" w:rsidP="00A66A47">
      <w:pPr>
        <w:ind w:left="720"/>
        <w:jc w:val="both"/>
      </w:pPr>
      <w:r w:rsidRPr="00A66A47">
        <w:rPr>
          <w:highlight w:val="yellow"/>
        </w:rPr>
        <w:fldChar w:fldCharType="begin">
          <w:ffData>
            <w:name w:val="Check1"/>
            <w:enabled/>
            <w:calcOnExit w:val="0"/>
            <w:checkBox>
              <w:sizeAuto/>
              <w:default w:val="0"/>
              <w:checked w:val="0"/>
            </w:checkBox>
          </w:ffData>
        </w:fldChar>
      </w:r>
      <w:bookmarkStart w:id="0" w:name="Check1"/>
      <w:r w:rsidRPr="00A66A47">
        <w:rPr>
          <w:highlight w:val="yellow"/>
        </w:rPr>
        <w:instrText xml:space="preserve"> FORMCHECKBOX </w:instrText>
      </w:r>
      <w:r w:rsidR="002F4071" w:rsidRPr="00A66A47">
        <w:rPr>
          <w:highlight w:val="yellow"/>
        </w:rPr>
      </w:r>
      <w:r w:rsidR="002F4071" w:rsidRPr="00A66A47">
        <w:rPr>
          <w:highlight w:val="yellow"/>
        </w:rPr>
        <w:fldChar w:fldCharType="separate"/>
      </w:r>
      <w:r w:rsidRPr="00A66A47">
        <w:rPr>
          <w:highlight w:val="yellow"/>
        </w:rPr>
        <w:fldChar w:fldCharType="end"/>
      </w:r>
      <w:bookmarkEnd w:id="0"/>
      <w:r w:rsidR="005B5E01" w:rsidRPr="00A66A47">
        <w:rPr>
          <w:highlight w:val="yellow"/>
        </w:rPr>
        <w:t>X</w:t>
      </w:r>
      <w:r>
        <w:tab/>
      </w:r>
      <w:r>
        <w:tab/>
      </w:r>
      <w:r w:rsidRPr="00A66A47">
        <w:rPr>
          <w:highlight w:val="yellow"/>
        </w:rPr>
        <w:fldChar w:fldCharType="begin">
          <w:ffData>
            <w:name w:val="Check2"/>
            <w:enabled/>
            <w:calcOnExit w:val="0"/>
            <w:checkBox>
              <w:sizeAuto/>
              <w:default w:val="0"/>
            </w:checkBox>
          </w:ffData>
        </w:fldChar>
      </w:r>
      <w:bookmarkStart w:id="1" w:name="Check2"/>
      <w:r w:rsidRPr="00A66A47">
        <w:rPr>
          <w:highlight w:val="yellow"/>
        </w:rPr>
        <w:instrText xml:space="preserve"> FORMCHECKBOX </w:instrText>
      </w:r>
      <w:r w:rsidR="002F4071" w:rsidRPr="00A66A47">
        <w:rPr>
          <w:highlight w:val="yellow"/>
        </w:rPr>
      </w:r>
      <w:r w:rsidR="002F4071" w:rsidRPr="00A66A47">
        <w:rPr>
          <w:highlight w:val="yellow"/>
        </w:rPr>
        <w:fldChar w:fldCharType="separate"/>
      </w:r>
      <w:r w:rsidRPr="00A66A47">
        <w:rPr>
          <w:highlight w:val="yellow"/>
        </w:rPr>
        <w:fldChar w:fldCharType="end"/>
      </w:r>
      <w:bookmarkEnd w:id="1"/>
      <w:r w:rsidR="005B5E01" w:rsidRPr="00A66A47">
        <w:rPr>
          <w:highlight w:val="yellow"/>
        </w:rPr>
        <w:t>X</w:t>
      </w:r>
      <w:r>
        <w:tab/>
      </w:r>
      <w:r>
        <w:tab/>
      </w:r>
      <w:r w:rsidRPr="00A66A47">
        <w:rPr>
          <w:highlight w:val="yellow"/>
        </w:rPr>
        <w:fldChar w:fldCharType="begin">
          <w:ffData>
            <w:name w:val="Check3"/>
            <w:enabled/>
            <w:calcOnExit w:val="0"/>
            <w:checkBox>
              <w:sizeAuto/>
              <w:default w:val="0"/>
            </w:checkBox>
          </w:ffData>
        </w:fldChar>
      </w:r>
      <w:bookmarkStart w:id="2" w:name="Check3"/>
      <w:r w:rsidRPr="00A66A47">
        <w:rPr>
          <w:highlight w:val="yellow"/>
        </w:rPr>
        <w:instrText xml:space="preserve"> FORMCHECKBOX </w:instrText>
      </w:r>
      <w:r w:rsidR="002F4071" w:rsidRPr="00A66A47">
        <w:rPr>
          <w:highlight w:val="yellow"/>
        </w:rPr>
      </w:r>
      <w:r w:rsidR="002F4071" w:rsidRPr="00A66A47">
        <w:rPr>
          <w:highlight w:val="yellow"/>
        </w:rPr>
        <w:fldChar w:fldCharType="separate"/>
      </w:r>
      <w:r w:rsidRPr="00A66A47">
        <w:rPr>
          <w:highlight w:val="yellow"/>
        </w:rPr>
        <w:fldChar w:fldCharType="end"/>
      </w:r>
      <w:bookmarkEnd w:id="2"/>
      <w:r w:rsidR="005B5E01" w:rsidRPr="00A66A47">
        <w:rPr>
          <w:highlight w:val="yellow"/>
        </w:rPr>
        <w:t>X</w:t>
      </w:r>
      <w:r>
        <w:tab/>
      </w:r>
      <w:r>
        <w:tab/>
      </w:r>
      <w:r>
        <w:tab/>
      </w:r>
      <w:r w:rsidRPr="00A66A47">
        <w:rPr>
          <w:highlight w:val="yellow"/>
        </w:rPr>
        <w:fldChar w:fldCharType="begin">
          <w:ffData>
            <w:name w:val="Check4"/>
            <w:enabled/>
            <w:calcOnExit w:val="0"/>
            <w:checkBox>
              <w:sizeAuto/>
              <w:default w:val="0"/>
            </w:checkBox>
          </w:ffData>
        </w:fldChar>
      </w:r>
      <w:bookmarkStart w:id="3" w:name="Check4"/>
      <w:r w:rsidRPr="00A66A47">
        <w:rPr>
          <w:highlight w:val="yellow"/>
        </w:rPr>
        <w:instrText xml:space="preserve"> FORMCHECKBOX </w:instrText>
      </w:r>
      <w:r w:rsidR="002F4071" w:rsidRPr="00A66A47">
        <w:rPr>
          <w:highlight w:val="yellow"/>
        </w:rPr>
      </w:r>
      <w:r w:rsidR="002F4071" w:rsidRPr="00A66A47">
        <w:rPr>
          <w:highlight w:val="yellow"/>
        </w:rPr>
        <w:fldChar w:fldCharType="separate"/>
      </w:r>
      <w:r w:rsidRPr="00A66A47">
        <w:rPr>
          <w:highlight w:val="yellow"/>
        </w:rPr>
        <w:fldChar w:fldCharType="end"/>
      </w:r>
      <w:bookmarkEnd w:id="3"/>
      <w:r w:rsidR="005B5E01" w:rsidRPr="00A66A47">
        <w:rPr>
          <w:highlight w:val="yellow"/>
        </w:rPr>
        <w:t>X</w:t>
      </w:r>
    </w:p>
    <w:p w14:paraId="71DCFBDF" w14:textId="77777777" w:rsidR="007678D2" w:rsidRDefault="005F3554" w:rsidP="00BB10DA">
      <w:pPr>
        <w:pStyle w:val="ListParagraph"/>
        <w:numPr>
          <w:ilvl w:val="0"/>
          <w:numId w:val="27"/>
        </w:numPr>
      </w:pPr>
      <w:r>
        <w:t>Send this form in with</w:t>
      </w:r>
      <w:r w:rsidR="00A14E1E">
        <w:t xml:space="preserve"> completed data item checklists </w:t>
      </w:r>
      <w:r>
        <w:t xml:space="preserve">including justifications for the requested data items. </w:t>
      </w:r>
      <w:r w:rsidR="009E2DEE">
        <w:t xml:space="preserve">These </w:t>
      </w:r>
      <w:r>
        <w:t xml:space="preserve">checklists are </w:t>
      </w:r>
      <w:r w:rsidR="009E2DEE">
        <w:t xml:space="preserve">at </w:t>
      </w:r>
      <w:hyperlink r:id="rId9" w:history="1">
        <w:r w:rsidR="009E2DEE" w:rsidRPr="00DE480A">
          <w:rPr>
            <w:rStyle w:val="Hyperlink"/>
          </w:rPr>
          <w:t>http://www.dshs.texas.gov/chs/vstat/corpdoverview.shtm</w:t>
        </w:r>
      </w:hyperlink>
      <w:r w:rsidR="00A14E1E">
        <w:br/>
        <w:t xml:space="preserve"> </w:t>
      </w:r>
    </w:p>
    <w:p w14:paraId="45B7938C" w14:textId="77777777" w:rsidR="00851E4B" w:rsidRDefault="00851E4B" w:rsidP="009E2DEE">
      <w:pPr>
        <w:pStyle w:val="ListParagraph"/>
        <w:rPr>
          <w:i/>
        </w:rPr>
      </w:pPr>
      <w:r>
        <w:rPr>
          <w:i/>
        </w:rPr>
        <w:t>Access to</w:t>
      </w:r>
      <w:r w:rsidR="009E2DEE">
        <w:rPr>
          <w:i/>
        </w:rPr>
        <w:t xml:space="preserve"> these confidential data </w:t>
      </w:r>
      <w:r>
        <w:rPr>
          <w:i/>
        </w:rPr>
        <w:t xml:space="preserve">should be limited to only those variables necessary for programmatic purposes. </w:t>
      </w:r>
      <w:r w:rsidR="00B938F7">
        <w:rPr>
          <w:i/>
        </w:rPr>
        <w:t>For each vital event, complete and attach appropriate data item checklist.</w:t>
      </w:r>
      <w:r w:rsidR="007678D2">
        <w:rPr>
          <w:i/>
        </w:rPr>
        <w:t xml:space="preserve"> </w:t>
      </w:r>
      <w:r w:rsidRPr="00851E4B">
        <w:rPr>
          <w:i/>
        </w:rPr>
        <w:t xml:space="preserve">In the “Justification” column, provide brief justification for all checked items. </w:t>
      </w:r>
    </w:p>
    <w:p w14:paraId="2EA42D50" w14:textId="77777777" w:rsidR="009E2DEE" w:rsidRPr="005F3554" w:rsidRDefault="00DF52C8" w:rsidP="005F3554">
      <w:pPr>
        <w:ind w:left="720"/>
        <w:rPr>
          <w:sz w:val="32"/>
        </w:rPr>
      </w:pPr>
      <w:r w:rsidRPr="00DF52C8">
        <w:t xml:space="preserve">The IRB typically reviews from the perspective of </w:t>
      </w:r>
      <w:r w:rsidRPr="00DF52C8">
        <w:rPr>
          <w:i/>
        </w:rPr>
        <w:t xml:space="preserve">minimum release of data necessary </w:t>
      </w:r>
      <w:r w:rsidRPr="00DF52C8">
        <w:t>to accomplish study aims.</w:t>
      </w:r>
    </w:p>
    <w:p w14:paraId="6B6B2C87" w14:textId="77777777" w:rsidR="00851E4B" w:rsidRDefault="009E2DEE" w:rsidP="004456FC">
      <w:pPr>
        <w:pStyle w:val="ListParagraph"/>
        <w:numPr>
          <w:ilvl w:val="0"/>
          <w:numId w:val="27"/>
        </w:numPr>
      </w:pPr>
      <w:r>
        <w:t>Selection</w:t>
      </w:r>
      <w:r w:rsidR="00851E4B">
        <w:t xml:space="preserve"> criteria:</w:t>
      </w:r>
    </w:p>
    <w:p w14:paraId="0998286A" w14:textId="77777777" w:rsidR="00C84171" w:rsidRDefault="00851E4B" w:rsidP="009E2DEE">
      <w:pPr>
        <w:pStyle w:val="ListParagraph"/>
        <w:numPr>
          <w:ilvl w:val="1"/>
          <w:numId w:val="11"/>
        </w:numPr>
      </w:pPr>
      <w:r>
        <w:t>Time Period (e.g</w:t>
      </w:r>
      <w:r w:rsidR="00A14E1E">
        <w:t>.</w:t>
      </w:r>
      <w:r>
        <w:t xml:space="preserve"> all birth from calendar year 2005, </w:t>
      </w:r>
      <w:r w:rsidR="00C84171">
        <w:t xml:space="preserve">as of February 28, 2012, etc.) </w:t>
      </w:r>
    </w:p>
    <w:sdt>
      <w:sdtPr>
        <w:rPr>
          <w:color w:val="0070C0"/>
        </w:rPr>
        <w:id w:val="-126241624"/>
        <w:placeholder>
          <w:docPart w:val="B7B03F8A0A384FAA9089D7CC4C90F2C6"/>
        </w:placeholder>
      </w:sdtPr>
      <w:sdtEndPr/>
      <w:sdtContent>
        <w:p w14:paraId="2D53173E" w14:textId="26315A5C" w:rsidR="00012F6A" w:rsidRDefault="000F0EC1" w:rsidP="00012F6A">
          <w:pPr>
            <w:pStyle w:val="ListParagraph"/>
            <w:ind w:left="1440"/>
            <w:rPr>
              <w:color w:val="0070C0"/>
            </w:rPr>
          </w:pPr>
          <w:r>
            <w:rPr>
              <w:color w:val="0070C0"/>
            </w:rPr>
            <w:t xml:space="preserve">All births from calendar year 1970, as of </w:t>
          </w:r>
          <w:r w:rsidR="000143E0">
            <w:rPr>
              <w:color w:val="0070C0"/>
            </w:rPr>
            <w:t>December 31, 2019</w:t>
          </w:r>
        </w:p>
      </w:sdtContent>
    </w:sdt>
    <w:p w14:paraId="28B945B8" w14:textId="200D4874" w:rsidR="000F0EC1" w:rsidRPr="005F3554" w:rsidRDefault="000F0EC1" w:rsidP="00012F6A">
      <w:pPr>
        <w:pStyle w:val="ListParagraph"/>
        <w:ind w:left="1440"/>
        <w:rPr>
          <w:color w:val="0070C0"/>
        </w:rPr>
      </w:pPr>
      <w:r>
        <w:rPr>
          <w:color w:val="0070C0"/>
        </w:rPr>
        <w:t>All deaths from calendar year 1970</w:t>
      </w:r>
      <w:r w:rsidR="000143E0">
        <w:rPr>
          <w:color w:val="0070C0"/>
        </w:rPr>
        <w:t>, as of December 31, 2019</w:t>
      </w:r>
    </w:p>
    <w:p w14:paraId="67AF69DB" w14:textId="77777777" w:rsidR="005F3554" w:rsidRDefault="005F3554" w:rsidP="005F3554">
      <w:pPr>
        <w:pStyle w:val="ListParagraph"/>
        <w:ind w:left="1440"/>
      </w:pPr>
    </w:p>
    <w:p w14:paraId="4F7CE993" w14:textId="77777777" w:rsidR="00C84171" w:rsidRDefault="00C84171" w:rsidP="009E2DEE">
      <w:pPr>
        <w:pStyle w:val="ListParagraph"/>
        <w:numPr>
          <w:ilvl w:val="1"/>
          <w:numId w:val="11"/>
        </w:numPr>
      </w:pPr>
      <w:r>
        <w:t>Frequency of data (e.g</w:t>
      </w:r>
      <w:r w:rsidR="00A14E1E">
        <w:t>. one-time,</w:t>
      </w:r>
      <w:r w:rsidR="00012F6A">
        <w:t xml:space="preserve"> annually, quarterly, monthly)</w:t>
      </w:r>
    </w:p>
    <w:p w14:paraId="06197F47" w14:textId="7BFD71B0" w:rsidR="009E2DEE" w:rsidRPr="005F3554" w:rsidRDefault="002F4071" w:rsidP="005F3554">
      <w:pPr>
        <w:pStyle w:val="ListParagraph"/>
        <w:ind w:left="1440"/>
        <w:rPr>
          <w:color w:val="0070C0"/>
        </w:rPr>
      </w:pPr>
      <w:sdt>
        <w:sdtPr>
          <w:rPr>
            <w:color w:val="0070C0"/>
          </w:rPr>
          <w:id w:val="-1653666099"/>
          <w:placeholder>
            <w:docPart w:val="4B578D738CD04B1BB44F43DDBA511592"/>
          </w:placeholder>
        </w:sdtPr>
        <w:sdtEndPr/>
        <w:sdtContent>
          <w:r w:rsidR="00207CC5">
            <w:rPr>
              <w:color w:val="0070C0"/>
            </w:rPr>
            <w:t>One-time</w:t>
          </w:r>
        </w:sdtContent>
      </w:sdt>
      <w:r w:rsidR="005F3554" w:rsidRPr="005F3554">
        <w:rPr>
          <w:color w:val="0070C0"/>
        </w:rPr>
        <w:br/>
      </w:r>
    </w:p>
    <w:p w14:paraId="1B34763A" w14:textId="77777777" w:rsidR="00C84171" w:rsidRDefault="00C84171" w:rsidP="009E2DEE">
      <w:pPr>
        <w:pStyle w:val="ListParagraph"/>
        <w:numPr>
          <w:ilvl w:val="1"/>
          <w:numId w:val="11"/>
        </w:numPr>
      </w:pPr>
      <w:r>
        <w:t>C</w:t>
      </w:r>
      <w:r w:rsidR="005F3554">
        <w:t>heck</w:t>
      </w:r>
      <w:r>
        <w:t xml:space="preserve"> one:</w:t>
      </w:r>
    </w:p>
    <w:p w14:paraId="46A841B9" w14:textId="0E8B37DA" w:rsidR="00A14E1E" w:rsidRDefault="00073669" w:rsidP="005F3554">
      <w:pPr>
        <w:spacing w:after="0"/>
        <w:ind w:left="1440"/>
      </w:pPr>
      <w:r>
        <w:t>Finalized</w:t>
      </w:r>
      <w:r w:rsidR="008C00BE">
        <w:t xml:space="preserve"> Data</w:t>
      </w:r>
      <w:r w:rsidR="00A14E1E">
        <w:rPr>
          <w:rStyle w:val="FootnoteReference"/>
        </w:rPr>
        <w:footnoteReference w:id="1"/>
      </w:r>
      <w:r w:rsidR="00A14E1E">
        <w:tab/>
      </w:r>
      <w:r w:rsidR="009E2DEE">
        <w:t xml:space="preserve">      </w:t>
      </w:r>
      <w:r w:rsidR="005F3554">
        <w:tab/>
      </w:r>
      <w:r>
        <w:t xml:space="preserve">Provisional </w:t>
      </w:r>
      <w:r w:rsidR="008C00BE">
        <w:t>Data</w:t>
      </w:r>
      <w:r w:rsidR="00A14E1E">
        <w:rPr>
          <w:rStyle w:val="FootnoteReference"/>
        </w:rPr>
        <w:footnoteReference w:id="2"/>
      </w:r>
      <w:r w:rsidR="00A14E1E">
        <w:tab/>
      </w:r>
    </w:p>
    <w:p w14:paraId="3FEE27F4" w14:textId="6970D649" w:rsidR="007678D2" w:rsidRDefault="005F3554" w:rsidP="00C84171">
      <w:pPr>
        <w:pStyle w:val="ListParagraph"/>
        <w:ind w:left="1440"/>
      </w:pPr>
      <w:r w:rsidRPr="00A66A47">
        <w:rPr>
          <w:highlight w:val="yellow"/>
        </w:rPr>
        <w:fldChar w:fldCharType="begin">
          <w:ffData>
            <w:name w:val="Check5"/>
            <w:enabled/>
            <w:calcOnExit w:val="0"/>
            <w:checkBox>
              <w:sizeAuto/>
              <w:default w:val="0"/>
            </w:checkBox>
          </w:ffData>
        </w:fldChar>
      </w:r>
      <w:bookmarkStart w:id="4" w:name="Check5"/>
      <w:r w:rsidRPr="00A66A47">
        <w:rPr>
          <w:highlight w:val="yellow"/>
        </w:rPr>
        <w:instrText xml:space="preserve"> FORMCHECKBOX </w:instrText>
      </w:r>
      <w:r w:rsidR="002F4071" w:rsidRPr="00A66A47">
        <w:rPr>
          <w:highlight w:val="yellow"/>
        </w:rPr>
      </w:r>
      <w:r w:rsidR="002F4071" w:rsidRPr="00A66A47">
        <w:rPr>
          <w:highlight w:val="yellow"/>
        </w:rPr>
        <w:fldChar w:fldCharType="separate"/>
      </w:r>
      <w:r w:rsidRPr="00A66A47">
        <w:rPr>
          <w:highlight w:val="yellow"/>
        </w:rPr>
        <w:fldChar w:fldCharType="end"/>
      </w:r>
      <w:bookmarkEnd w:id="4"/>
      <w:r w:rsidR="00A66A47" w:rsidRPr="00A66A47">
        <w:rPr>
          <w:highlight w:val="yellow"/>
        </w:rPr>
        <w:t>X</w:t>
      </w:r>
      <w:r>
        <w:tab/>
      </w:r>
      <w:r>
        <w:tab/>
      </w:r>
      <w:r>
        <w:tab/>
      </w:r>
      <w:r>
        <w:tab/>
      </w:r>
      <w:r>
        <w:tab/>
      </w:r>
      <w:r>
        <w:fldChar w:fldCharType="begin">
          <w:ffData>
            <w:name w:val="Check6"/>
            <w:enabled/>
            <w:calcOnExit w:val="0"/>
            <w:checkBox>
              <w:sizeAuto/>
              <w:default w:val="0"/>
            </w:checkBox>
          </w:ffData>
        </w:fldChar>
      </w:r>
      <w:bookmarkStart w:id="5" w:name="Check6"/>
      <w:r>
        <w:instrText xml:space="preserve"> FORMCHECKBOX </w:instrText>
      </w:r>
      <w:r w:rsidR="002F4071">
        <w:fldChar w:fldCharType="separate"/>
      </w:r>
      <w:r>
        <w:fldChar w:fldCharType="end"/>
      </w:r>
      <w:bookmarkEnd w:id="5"/>
    </w:p>
    <w:p w14:paraId="2E7F9C00" w14:textId="77777777" w:rsidR="005F3554" w:rsidRDefault="005F3554" w:rsidP="00C84171">
      <w:pPr>
        <w:pStyle w:val="ListParagraph"/>
        <w:ind w:left="1440"/>
      </w:pPr>
    </w:p>
    <w:p w14:paraId="7090761A" w14:textId="77777777" w:rsidR="00012F6A" w:rsidRDefault="00012F6A" w:rsidP="009E2DEE">
      <w:pPr>
        <w:pStyle w:val="ListParagraph"/>
        <w:numPr>
          <w:ilvl w:val="1"/>
          <w:numId w:val="11"/>
        </w:numPr>
      </w:pPr>
      <w:r>
        <w:t>Geographic Area</w:t>
      </w:r>
      <w:r w:rsidR="00A14E1E">
        <w:t>s</w:t>
      </w:r>
      <w:r>
        <w:t xml:space="preserve"> (e.g</w:t>
      </w:r>
      <w:r w:rsidR="00A14E1E">
        <w:t>.</w:t>
      </w:r>
      <w:r>
        <w:t xml:space="preserve"> Texas, Harris County, etc.)</w:t>
      </w:r>
    </w:p>
    <w:sdt>
      <w:sdtPr>
        <w:rPr>
          <w:color w:val="0070C0"/>
        </w:rPr>
        <w:id w:val="-1537962199"/>
        <w:placeholder>
          <w:docPart w:val="D0045FDD5CFC46C8B515A2803D3BE1C9"/>
        </w:placeholder>
      </w:sdtPr>
      <w:sdtEndPr/>
      <w:sdtContent>
        <w:p w14:paraId="710FB5EF" w14:textId="03674542" w:rsidR="009E2DEE" w:rsidRPr="005F3554" w:rsidRDefault="00D12A9F" w:rsidP="00012F6A">
          <w:pPr>
            <w:pStyle w:val="ListParagraph"/>
            <w:ind w:left="1440"/>
            <w:rPr>
              <w:color w:val="0070C0"/>
            </w:rPr>
          </w:pPr>
          <w:r>
            <w:rPr>
              <w:color w:val="0070C0"/>
            </w:rPr>
            <w:t>Texas</w:t>
          </w:r>
        </w:p>
      </w:sdtContent>
    </w:sdt>
    <w:p w14:paraId="02C380A6" w14:textId="77777777" w:rsidR="00012F6A" w:rsidRDefault="00012F6A" w:rsidP="005F3554">
      <w:pPr>
        <w:pStyle w:val="ListParagraph"/>
        <w:ind w:left="1440"/>
      </w:pPr>
      <w:r>
        <w:t xml:space="preserve"> </w:t>
      </w:r>
    </w:p>
    <w:p w14:paraId="212B064C" w14:textId="77777777" w:rsidR="00012F6A" w:rsidRDefault="005F3554" w:rsidP="009E2DEE">
      <w:pPr>
        <w:pStyle w:val="ListParagraph"/>
        <w:numPr>
          <w:ilvl w:val="1"/>
          <w:numId w:val="11"/>
        </w:numPr>
      </w:pPr>
      <w:r>
        <w:t>Check</w:t>
      </w:r>
      <w:r w:rsidR="00012F6A">
        <w:t xml:space="preserve"> one:</w:t>
      </w:r>
    </w:p>
    <w:p w14:paraId="0A9D489D" w14:textId="0E2E8C7C" w:rsidR="00DF52C8" w:rsidRDefault="00012F6A" w:rsidP="005F3554">
      <w:pPr>
        <w:ind w:left="1440"/>
      </w:pPr>
      <w:r>
        <w:t>Residence Data</w:t>
      </w:r>
      <w:r w:rsidR="00A14E1E">
        <w:rPr>
          <w:rStyle w:val="FootnoteReference"/>
        </w:rPr>
        <w:footnoteReference w:id="3"/>
      </w:r>
      <w:r w:rsidR="005F3554">
        <w:tab/>
      </w:r>
      <w:r>
        <w:t>Occurrence Data</w:t>
      </w:r>
      <w:r w:rsidR="00A14E1E">
        <w:rPr>
          <w:rStyle w:val="FootnoteReference"/>
        </w:rPr>
        <w:footnoteReference w:id="4"/>
      </w:r>
      <w:r>
        <w:tab/>
      </w:r>
      <w:r w:rsidR="005F3554">
        <w:tab/>
      </w:r>
      <w:r w:rsidR="00A14E1E">
        <w:t>All records</w:t>
      </w:r>
      <w:r w:rsidR="005F3554">
        <w:br/>
      </w:r>
      <w:r w:rsidR="005F3554">
        <w:fldChar w:fldCharType="begin">
          <w:ffData>
            <w:name w:val="Check5"/>
            <w:enabled/>
            <w:calcOnExit w:val="0"/>
            <w:checkBox>
              <w:sizeAuto/>
              <w:default w:val="0"/>
            </w:checkBox>
          </w:ffData>
        </w:fldChar>
      </w:r>
      <w:r w:rsidR="005F3554">
        <w:instrText xml:space="preserve"> FORMCHECKBOX </w:instrText>
      </w:r>
      <w:r w:rsidR="002F4071">
        <w:fldChar w:fldCharType="separate"/>
      </w:r>
      <w:r w:rsidR="005F3554">
        <w:fldChar w:fldCharType="end"/>
      </w:r>
      <w:r w:rsidR="005F3554">
        <w:tab/>
      </w:r>
      <w:r w:rsidR="005F3554">
        <w:tab/>
      </w:r>
      <w:r w:rsidR="005F3554">
        <w:tab/>
      </w:r>
      <w:r w:rsidR="005F3554">
        <w:fldChar w:fldCharType="begin">
          <w:ffData>
            <w:name w:val="Check5"/>
            <w:enabled/>
            <w:calcOnExit w:val="0"/>
            <w:checkBox>
              <w:sizeAuto/>
              <w:default w:val="0"/>
            </w:checkBox>
          </w:ffData>
        </w:fldChar>
      </w:r>
      <w:r w:rsidR="005F3554">
        <w:instrText xml:space="preserve"> FORMCHECKBOX </w:instrText>
      </w:r>
      <w:r w:rsidR="002F4071">
        <w:fldChar w:fldCharType="separate"/>
      </w:r>
      <w:r w:rsidR="005F3554">
        <w:fldChar w:fldCharType="end"/>
      </w:r>
      <w:r w:rsidR="005F3554">
        <w:tab/>
      </w:r>
      <w:r w:rsidR="005F3554">
        <w:tab/>
      </w:r>
      <w:r w:rsidR="005F3554">
        <w:tab/>
      </w:r>
      <w:r w:rsidR="005F3554">
        <w:tab/>
      </w:r>
      <w:r w:rsidR="005F3554">
        <w:fldChar w:fldCharType="begin">
          <w:ffData>
            <w:name w:val="Check5"/>
            <w:enabled/>
            <w:calcOnExit w:val="0"/>
            <w:checkBox>
              <w:sizeAuto/>
              <w:default w:val="0"/>
            </w:checkBox>
          </w:ffData>
        </w:fldChar>
      </w:r>
      <w:r w:rsidR="005F3554">
        <w:instrText xml:space="preserve"> FORMCHECKBOX </w:instrText>
      </w:r>
      <w:r w:rsidR="002F4071">
        <w:fldChar w:fldCharType="separate"/>
      </w:r>
      <w:r w:rsidR="005F3554">
        <w:fldChar w:fldCharType="end"/>
      </w:r>
      <w:r w:rsidR="005B5E01">
        <w:t>X</w:t>
      </w:r>
      <w:r w:rsidR="005F3554">
        <w:br/>
      </w:r>
    </w:p>
    <w:p w14:paraId="4EF75F97" w14:textId="77777777" w:rsidR="000A781B" w:rsidRDefault="000A781B" w:rsidP="009E2DEE">
      <w:pPr>
        <w:pStyle w:val="ListParagraph"/>
        <w:numPr>
          <w:ilvl w:val="1"/>
          <w:numId w:val="11"/>
        </w:numPr>
      </w:pPr>
      <w:r>
        <w:t>Preferred format of data files(s) (</w:t>
      </w:r>
      <w:r w:rsidR="005F3554">
        <w:t>Check</w:t>
      </w:r>
      <w:r>
        <w:t xml:space="preserve"> One):</w:t>
      </w:r>
    </w:p>
    <w:p w14:paraId="031AF24F" w14:textId="0DEA66C9" w:rsidR="00DF52C8" w:rsidRDefault="000A781B" w:rsidP="00DF52C8">
      <w:pPr>
        <w:pStyle w:val="ListParagraph"/>
        <w:ind w:left="1440"/>
      </w:pPr>
      <w:r>
        <w:t>SAS</w:t>
      </w:r>
      <w:r>
        <w:tab/>
      </w:r>
      <w:r>
        <w:tab/>
        <w:t>SPSS</w:t>
      </w:r>
      <w:r>
        <w:tab/>
      </w:r>
      <w:r>
        <w:tab/>
      </w:r>
      <w:r w:rsidR="00784D66">
        <w:t>CSV</w:t>
      </w:r>
      <w:r>
        <w:tab/>
      </w:r>
      <w:r w:rsidR="00E94821">
        <w:tab/>
        <w:t>Other</w:t>
      </w:r>
      <w:r w:rsidR="009E2DEE">
        <w:t xml:space="preserve"> (Describe)</w:t>
      </w:r>
      <w:r w:rsidR="00E94821">
        <w:t xml:space="preserve">: </w:t>
      </w:r>
    </w:p>
    <w:p w14:paraId="3BCE7AFE" w14:textId="53476B8F" w:rsidR="00DF52C8" w:rsidRDefault="005F3554" w:rsidP="00DF52C8">
      <w:pPr>
        <w:pStyle w:val="ListParagraph"/>
        <w:ind w:left="1440"/>
      </w:pPr>
      <w:r>
        <w:fldChar w:fldCharType="begin">
          <w:ffData>
            <w:name w:val="Check5"/>
            <w:enabled/>
            <w:calcOnExit w:val="0"/>
            <w:checkBox>
              <w:sizeAuto/>
              <w:default w:val="0"/>
            </w:checkBox>
          </w:ffData>
        </w:fldChar>
      </w:r>
      <w:r>
        <w:instrText xml:space="preserve"> FORMCHECKBOX </w:instrText>
      </w:r>
      <w:r w:rsidR="002F4071">
        <w:fldChar w:fldCharType="separate"/>
      </w:r>
      <w:r>
        <w:fldChar w:fldCharType="end"/>
      </w:r>
      <w:r>
        <w:tab/>
      </w:r>
      <w:r>
        <w:tab/>
      </w:r>
      <w:r>
        <w:fldChar w:fldCharType="begin">
          <w:ffData>
            <w:name w:val="Check5"/>
            <w:enabled/>
            <w:calcOnExit w:val="0"/>
            <w:checkBox>
              <w:sizeAuto/>
              <w:default w:val="0"/>
            </w:checkBox>
          </w:ffData>
        </w:fldChar>
      </w:r>
      <w:r>
        <w:instrText xml:space="preserve"> FORMCHECKBOX </w:instrText>
      </w:r>
      <w:r w:rsidR="002F4071">
        <w:fldChar w:fldCharType="separate"/>
      </w:r>
      <w:r>
        <w:fldChar w:fldCharType="end"/>
      </w:r>
      <w:r>
        <w:tab/>
      </w:r>
      <w:r>
        <w:tab/>
      </w:r>
      <w:r w:rsidRPr="00A66A47">
        <w:rPr>
          <w:highlight w:val="yellow"/>
        </w:rPr>
        <w:fldChar w:fldCharType="begin">
          <w:ffData>
            <w:name w:val="Check5"/>
            <w:enabled/>
            <w:calcOnExit w:val="0"/>
            <w:checkBox>
              <w:sizeAuto/>
              <w:default w:val="0"/>
            </w:checkBox>
          </w:ffData>
        </w:fldChar>
      </w:r>
      <w:r w:rsidRPr="00A66A47">
        <w:rPr>
          <w:highlight w:val="yellow"/>
        </w:rPr>
        <w:instrText xml:space="preserve"> FORMCHECKBOX </w:instrText>
      </w:r>
      <w:r w:rsidR="002F4071" w:rsidRPr="00A66A47">
        <w:rPr>
          <w:highlight w:val="yellow"/>
        </w:rPr>
      </w:r>
      <w:r w:rsidR="002F4071" w:rsidRPr="00A66A47">
        <w:rPr>
          <w:highlight w:val="yellow"/>
        </w:rPr>
        <w:fldChar w:fldCharType="separate"/>
      </w:r>
      <w:r w:rsidRPr="00A66A47">
        <w:rPr>
          <w:highlight w:val="yellow"/>
        </w:rPr>
        <w:fldChar w:fldCharType="end"/>
      </w:r>
      <w:r w:rsidR="005B5E01" w:rsidRPr="00A66A47">
        <w:rPr>
          <w:highlight w:val="yellow"/>
        </w:rPr>
        <w:t>X</w:t>
      </w:r>
      <w:r>
        <w:tab/>
      </w:r>
      <w:r>
        <w:tab/>
      </w:r>
      <w:r>
        <w:fldChar w:fldCharType="begin">
          <w:ffData>
            <w:name w:val="Check5"/>
            <w:enabled/>
            <w:calcOnExit w:val="0"/>
            <w:checkBox>
              <w:sizeAuto/>
              <w:default w:val="0"/>
            </w:checkBox>
          </w:ffData>
        </w:fldChar>
      </w:r>
      <w:r>
        <w:instrText xml:space="preserve"> FORMCHECKBOX </w:instrText>
      </w:r>
      <w:r w:rsidR="002F4071">
        <w:fldChar w:fldCharType="separate"/>
      </w:r>
      <w:r>
        <w:fldChar w:fldCharType="end"/>
      </w:r>
      <w:r>
        <w:t xml:space="preserve"> </w:t>
      </w:r>
      <w:sdt>
        <w:sdtPr>
          <w:id w:val="-730233993"/>
          <w:placeholder>
            <w:docPart w:val="8CB304F302E0461997B093269EF1890F"/>
          </w:placeholder>
          <w:showingPlcHdr/>
        </w:sdtPr>
        <w:sdtEndPr/>
        <w:sdtContent>
          <w:r w:rsidRPr="005F3554">
            <w:rPr>
              <w:color w:val="0070C0"/>
            </w:rPr>
            <w:t>E</w:t>
          </w:r>
          <w:r w:rsidRPr="005F3554">
            <w:rPr>
              <w:rStyle w:val="PlaceholderText"/>
              <w:color w:val="0070C0"/>
            </w:rPr>
            <w:t>nter text.</w:t>
          </w:r>
        </w:sdtContent>
      </w:sdt>
    </w:p>
    <w:p w14:paraId="7B514840" w14:textId="77777777" w:rsidR="00DF52C8" w:rsidRDefault="00DF52C8" w:rsidP="00DF52C8">
      <w:pPr>
        <w:pStyle w:val="ListParagraph"/>
        <w:ind w:left="1440"/>
      </w:pPr>
    </w:p>
    <w:p w14:paraId="784DB842" w14:textId="77777777" w:rsidR="00DF52C8" w:rsidRDefault="00DF52C8" w:rsidP="00DF52C8">
      <w:pPr>
        <w:pStyle w:val="ListParagraph"/>
        <w:numPr>
          <w:ilvl w:val="1"/>
          <w:numId w:val="11"/>
        </w:numPr>
      </w:pPr>
      <w:r w:rsidRPr="00DF52C8">
        <w:t>Specify any other selection criteria needed for data request (for example, deaths with specific ICD-10 Codes, births in a specific birthweight range, plurality, race/ethnicity, etc</w:t>
      </w:r>
      <w:r>
        <w:t>.</w:t>
      </w:r>
      <w:r w:rsidRPr="00DF52C8">
        <w:t>)</w:t>
      </w:r>
      <w:r>
        <w:t xml:space="preserve"> </w:t>
      </w:r>
    </w:p>
    <w:p w14:paraId="58A2A34D" w14:textId="77777777" w:rsidR="00DF52C8" w:rsidRDefault="00DF52C8" w:rsidP="00DF52C8">
      <w:pPr>
        <w:pStyle w:val="ListParagraph"/>
        <w:numPr>
          <w:ilvl w:val="2"/>
          <w:numId w:val="11"/>
        </w:numPr>
      </w:pPr>
      <w:r>
        <w:rPr>
          <w:sz w:val="20"/>
        </w:rPr>
        <w:lastRenderedPageBreak/>
        <w:t xml:space="preserve">Be specific and relate to specific variables on the data item checklist. If approved, CHS will need to follow these selection criteria </w:t>
      </w:r>
      <w:r w:rsidRPr="00F860BB">
        <w:rPr>
          <w:b/>
          <w:sz w:val="20"/>
        </w:rPr>
        <w:t>as a protocol</w:t>
      </w:r>
      <w:r>
        <w:rPr>
          <w:sz w:val="20"/>
        </w:rPr>
        <w:t xml:space="preserve"> to determine which records to release.</w:t>
      </w:r>
    </w:p>
    <w:sdt>
      <w:sdtPr>
        <w:rPr>
          <w:color w:val="0070C0"/>
        </w:rPr>
        <w:id w:val="1310051773"/>
        <w:placeholder>
          <w:docPart w:val="332037CFB3294EBDADF4628C16A354B6"/>
        </w:placeholder>
      </w:sdtPr>
      <w:sdtEndPr/>
      <w:sdtContent>
        <w:p w14:paraId="725FAD64" w14:textId="2B4AF1BF" w:rsidR="009E2DEE" w:rsidRPr="005F3554" w:rsidRDefault="005B5E01" w:rsidP="000A781B">
          <w:pPr>
            <w:pStyle w:val="ListParagraph"/>
            <w:ind w:left="1440"/>
            <w:rPr>
              <w:color w:val="0070C0"/>
            </w:rPr>
          </w:pPr>
          <w:r>
            <w:rPr>
              <w:color w:val="0070C0"/>
            </w:rPr>
            <w:t>We’d like all births and deaths, as the aggregate as well as certain types are of interest to us.</w:t>
          </w:r>
        </w:p>
      </w:sdtContent>
    </w:sdt>
    <w:p w14:paraId="5B8BCF29" w14:textId="77777777" w:rsidR="00012F6A" w:rsidRDefault="00012F6A" w:rsidP="000A781B">
      <w:pPr>
        <w:pStyle w:val="Heading2"/>
      </w:pPr>
      <w:r w:rsidRPr="00012F6A">
        <w:t xml:space="preserve">Section 4: </w:t>
      </w:r>
      <w:r w:rsidR="001109DD">
        <w:t>Data Linkage and Usage</w:t>
      </w:r>
    </w:p>
    <w:p w14:paraId="1D973F39" w14:textId="77777777" w:rsidR="00DF52C8" w:rsidRDefault="00071F13" w:rsidP="00DF52C8">
      <w:pPr>
        <w:pStyle w:val="ListParagraph"/>
        <w:numPr>
          <w:ilvl w:val="0"/>
          <w:numId w:val="6"/>
        </w:numPr>
      </w:pPr>
      <w:r>
        <w:t>Describe any linkage of requested data with any other data sources</w:t>
      </w:r>
      <w:r w:rsidR="009E2DEE">
        <w:t xml:space="preserve">. Describe in the checklist(s) any variables which </w:t>
      </w:r>
      <w:r>
        <w:t>will be used for linkage</w:t>
      </w:r>
      <w:r w:rsidR="009E2DEE">
        <w:t>, and attach a list of variables that these data will be linked to</w:t>
      </w:r>
      <w:r>
        <w:t>.</w:t>
      </w:r>
      <w:r w:rsidR="00DF52C8">
        <w:t xml:space="preserve"> </w:t>
      </w:r>
      <w:r w:rsidR="004456FC">
        <w:t>Note: Due to federal statutes and contractual limitations, SSNs from vital events data are not releasable without specific statutory authority for the release. CHS may be able to make use of SSNs available within vital events data for linking purposes, but is not able to release SSNs.</w:t>
      </w:r>
    </w:p>
    <w:sdt>
      <w:sdtPr>
        <w:rPr>
          <w:color w:val="0070C0"/>
        </w:rPr>
        <w:id w:val="-2115736215"/>
        <w:placeholder>
          <w:docPart w:val="D9D84FD5823D474ABE1EBE295509850B"/>
        </w:placeholder>
      </w:sdtPr>
      <w:sdtEndPr/>
      <w:sdtContent>
        <w:p w14:paraId="4E6133B1" w14:textId="653E3742" w:rsidR="00DF52C8" w:rsidRPr="005F3554" w:rsidRDefault="005B5E01" w:rsidP="00DF52C8">
          <w:pPr>
            <w:pStyle w:val="ListParagraph"/>
            <w:rPr>
              <w:color w:val="0070C0"/>
            </w:rPr>
          </w:pPr>
          <w:r>
            <w:rPr>
              <w:color w:val="0070C0"/>
            </w:rPr>
            <w:t xml:space="preserve">We will first aggregate to the city or county (depending on the election in question) for each month. Then, we will link that geography to the election data and control variables from the American Communities Survey. </w:t>
          </w:r>
        </w:p>
      </w:sdtContent>
    </w:sdt>
    <w:p w14:paraId="0208D9CF" w14:textId="77777777" w:rsidR="004456FC" w:rsidRDefault="004456FC" w:rsidP="00DF52C8">
      <w:pPr>
        <w:pStyle w:val="ListParagraph"/>
      </w:pPr>
    </w:p>
    <w:p w14:paraId="289878C6" w14:textId="77777777" w:rsidR="00071F13" w:rsidRDefault="00DF52C8" w:rsidP="00BF10B2">
      <w:pPr>
        <w:pStyle w:val="ListParagraph"/>
        <w:numPr>
          <w:ilvl w:val="0"/>
          <w:numId w:val="6"/>
        </w:numPr>
      </w:pPr>
      <w:r w:rsidRPr="00DF52C8">
        <w:t xml:space="preserve">If the study </w:t>
      </w:r>
      <w:r w:rsidR="004456FC">
        <w:t>linkage process involves</w:t>
      </w:r>
      <w:r w:rsidRPr="00DF52C8">
        <w:t xml:space="preserve"> coordi</w:t>
      </w:r>
      <w:r>
        <w:t>nation with other programs, also answer the following questions:</w:t>
      </w:r>
    </w:p>
    <w:p w14:paraId="7C5DFB9A" w14:textId="77777777" w:rsidR="00DF52C8" w:rsidRDefault="00DF52C8" w:rsidP="00DF52C8">
      <w:pPr>
        <w:pStyle w:val="ListParagraph"/>
        <w:numPr>
          <w:ilvl w:val="1"/>
          <w:numId w:val="6"/>
        </w:numPr>
      </w:pPr>
      <w:r w:rsidRPr="00DF52C8">
        <w:t>Name of program(s) and main point of contact</w:t>
      </w:r>
    </w:p>
    <w:sdt>
      <w:sdtPr>
        <w:rPr>
          <w:color w:val="0070C0"/>
        </w:rPr>
        <w:id w:val="-605584089"/>
        <w:placeholder>
          <w:docPart w:val="E0ED01A108654BDB9C513FF663AD569A"/>
        </w:placeholder>
      </w:sdtPr>
      <w:sdtEndPr/>
      <w:sdtContent>
        <w:p w14:paraId="3C8A3237" w14:textId="005D10C1" w:rsidR="00DF52C8" w:rsidRPr="005F3554" w:rsidRDefault="005B5E01" w:rsidP="00DF52C8">
          <w:pPr>
            <w:pStyle w:val="ListParagraph"/>
            <w:ind w:left="1440"/>
            <w:rPr>
              <w:color w:val="0070C0"/>
            </w:rPr>
          </w:pPr>
          <w:r>
            <w:rPr>
              <w:color w:val="0070C0"/>
            </w:rPr>
            <w:t>not applicable</w:t>
          </w:r>
        </w:p>
      </w:sdtContent>
    </w:sdt>
    <w:p w14:paraId="1CB537C8" w14:textId="77777777" w:rsidR="00DF52C8" w:rsidRPr="00DF52C8" w:rsidRDefault="00DF52C8" w:rsidP="00DF52C8">
      <w:pPr>
        <w:pStyle w:val="ListParagraph"/>
        <w:ind w:left="1440"/>
      </w:pPr>
    </w:p>
    <w:p w14:paraId="6F29B84A" w14:textId="77777777" w:rsidR="00DF52C8" w:rsidRPr="00DF52C8" w:rsidRDefault="00DF52C8" w:rsidP="00DF52C8">
      <w:pPr>
        <w:pStyle w:val="ListParagraph"/>
        <w:numPr>
          <w:ilvl w:val="1"/>
          <w:numId w:val="6"/>
        </w:numPr>
      </w:pPr>
      <w:r w:rsidRPr="00DF52C8">
        <w:t xml:space="preserve">Will the final dataset released to requester be stripped of any identifying variables (such as SSN, names, etc)? Specify all variables that will be </w:t>
      </w:r>
      <w:r w:rsidRPr="00DF52C8">
        <w:rPr>
          <w:b/>
        </w:rPr>
        <w:t>removed</w:t>
      </w:r>
      <w:r w:rsidRPr="00DF52C8">
        <w:t xml:space="preserve"> before release outside the agency. </w:t>
      </w:r>
    </w:p>
    <w:sdt>
      <w:sdtPr>
        <w:rPr>
          <w:color w:val="0070C0"/>
        </w:rPr>
        <w:id w:val="-1593319356"/>
        <w:placeholder>
          <w:docPart w:val="B9B14A6FBCAD404DBFBC926EF1F57299"/>
        </w:placeholder>
      </w:sdtPr>
      <w:sdtEndPr/>
      <w:sdtContent>
        <w:p w14:paraId="2E8FD769" w14:textId="58FA264B" w:rsidR="00DF52C8" w:rsidRPr="005F3554" w:rsidRDefault="005B5E01" w:rsidP="00DF52C8">
          <w:pPr>
            <w:pStyle w:val="ListParagraph"/>
            <w:ind w:left="1440"/>
            <w:rPr>
              <w:color w:val="0070C0"/>
            </w:rPr>
          </w:pPr>
          <w:r>
            <w:rPr>
              <w:color w:val="0070C0"/>
            </w:rPr>
            <w:t xml:space="preserve">We do not intend to release the data. If this agency were willing to allow us to release the aggregated data (suppressing any cells with </w:t>
          </w:r>
          <w:r w:rsidR="005868B3">
            <w:rPr>
              <w:color w:val="0070C0"/>
            </w:rPr>
            <w:t>9</w:t>
          </w:r>
          <w:r>
            <w:rPr>
              <w:color w:val="0070C0"/>
            </w:rPr>
            <w:t xml:space="preserve"> or less </w:t>
          </w:r>
          <w:r w:rsidR="007F613E">
            <w:rPr>
              <w:color w:val="0070C0"/>
            </w:rPr>
            <w:t>cases</w:t>
          </w:r>
          <w:r w:rsidR="00287EEE">
            <w:rPr>
              <w:color w:val="0070C0"/>
            </w:rPr>
            <w:t xml:space="preserve"> </w:t>
          </w:r>
          <w:r w:rsidR="005868B3">
            <w:rPr>
              <w:color w:val="0070C0"/>
            </w:rPr>
            <w:t xml:space="preserve">and </w:t>
          </w:r>
          <w:r w:rsidR="008C39B2">
            <w:rPr>
              <w:color w:val="0070C0"/>
            </w:rPr>
            <w:t>statistics based on less than 20 cas</w:t>
          </w:r>
          <w:r w:rsidR="007F613E">
            <w:rPr>
              <w:color w:val="0070C0"/>
            </w:rPr>
            <w:t>es</w:t>
          </w:r>
          <w:r>
            <w:rPr>
              <w:color w:val="0070C0"/>
            </w:rPr>
            <w:t xml:space="preserve">) as part of the publication process, we would be grateful. This is not a necessary condition, though. </w:t>
          </w:r>
        </w:p>
      </w:sdtContent>
    </w:sdt>
    <w:p w14:paraId="5F47999B" w14:textId="77777777" w:rsidR="00071F13" w:rsidRDefault="00071F13" w:rsidP="00071F13">
      <w:pPr>
        <w:pStyle w:val="ListParagraph"/>
      </w:pPr>
    </w:p>
    <w:p w14:paraId="58DCAD91" w14:textId="77777777" w:rsidR="00071F13" w:rsidRDefault="001109DD" w:rsidP="00071F13">
      <w:pPr>
        <w:pStyle w:val="ListParagraph"/>
        <w:numPr>
          <w:ilvl w:val="0"/>
          <w:numId w:val="6"/>
        </w:numPr>
      </w:pPr>
      <w:r>
        <w:t>I</w:t>
      </w:r>
      <w:r w:rsidR="00071F13">
        <w:t>f any</w:t>
      </w:r>
      <w:r>
        <w:t xml:space="preserve"> data</w:t>
      </w:r>
      <w:r w:rsidR="00071F13">
        <w:t xml:space="preserve"> will be incorporated into </w:t>
      </w:r>
      <w:r>
        <w:t>databases or other data sets, describe</w:t>
      </w:r>
      <w:r w:rsidR="00071F13">
        <w:t>.</w:t>
      </w:r>
    </w:p>
    <w:p w14:paraId="24FB80D9" w14:textId="63113AD2" w:rsidR="00071F13" w:rsidRDefault="002F4071" w:rsidP="00071F13">
      <w:pPr>
        <w:pStyle w:val="ListParagraph"/>
      </w:pPr>
      <w:sdt>
        <w:sdtPr>
          <w:rPr>
            <w:color w:val="0070C0"/>
          </w:rPr>
          <w:id w:val="-955718458"/>
          <w:placeholder>
            <w:docPart w:val="CE0AA49C4AEC4A2EABDB38954D26CC2D"/>
          </w:placeholder>
        </w:sdtPr>
        <w:sdtEndPr/>
        <w:sdtContent>
          <w:r w:rsidR="005B5E01">
            <w:rPr>
              <w:color w:val="0070C0"/>
            </w:rPr>
            <w:t>None.</w:t>
          </w:r>
        </w:sdtContent>
      </w:sdt>
      <w:r w:rsidR="005F3554" w:rsidRPr="005F3554">
        <w:rPr>
          <w:color w:val="0070C0"/>
        </w:rPr>
        <w:br/>
      </w:r>
    </w:p>
    <w:p w14:paraId="5F8AD142" w14:textId="77777777" w:rsidR="005F3554" w:rsidRDefault="00BF10B2" w:rsidP="001109DD">
      <w:pPr>
        <w:pStyle w:val="ListParagraph"/>
        <w:numPr>
          <w:ilvl w:val="0"/>
          <w:numId w:val="6"/>
        </w:numPr>
      </w:pPr>
      <w:r>
        <w:lastRenderedPageBreak/>
        <w:t>Will there be any secondary release of data or statistics, such as to answer requesters?</w:t>
      </w:r>
      <w:r w:rsidR="001109DD">
        <w:t xml:space="preserve"> </w:t>
      </w:r>
      <w:r>
        <w:t xml:space="preserve">Specify here and if so, ensure that section 5 below addresses how you will maintain the confidentiality of these data or statistics. </w:t>
      </w:r>
    </w:p>
    <w:p w14:paraId="6B8AB54E" w14:textId="3688C0EA" w:rsidR="001109DD" w:rsidRPr="005F3554" w:rsidRDefault="005F3554" w:rsidP="005F3554">
      <w:pPr>
        <w:pStyle w:val="ListParagraph"/>
        <w:rPr>
          <w:color w:val="0070C0"/>
        </w:rPr>
      </w:pPr>
      <w:del w:id="6" w:author="Carr, Jillian B" w:date="2024-07-29T12:50:00Z">
        <w:r w:rsidRPr="005F3554" w:rsidDel="005B5E01">
          <w:rPr>
            <w:color w:val="0070C0"/>
          </w:rPr>
          <w:delText xml:space="preserve"> </w:delText>
        </w:r>
      </w:del>
      <w:sdt>
        <w:sdtPr>
          <w:rPr>
            <w:color w:val="0070C0"/>
          </w:rPr>
          <w:id w:val="368342998"/>
          <w:placeholder>
            <w:docPart w:val="D5411DBD0D4645B29ED2EC2AA1367055"/>
          </w:placeholder>
        </w:sdtPr>
        <w:sdtEndPr/>
        <w:sdtContent>
          <w:r w:rsidR="005B5E01">
            <w:rPr>
              <w:color w:val="0070C0"/>
            </w:rPr>
            <w:t xml:space="preserve">We do not intend to release any data. The only statistics we plan to release would be those generated for the publication itself. </w:t>
          </w:r>
        </w:sdtContent>
      </w:sdt>
    </w:p>
    <w:p w14:paraId="435A537E" w14:textId="77777777" w:rsidR="001109DD" w:rsidRDefault="001109DD" w:rsidP="001109DD"/>
    <w:p w14:paraId="7B41E0D0" w14:textId="77777777" w:rsidR="00071F13" w:rsidRDefault="001210F2" w:rsidP="000A781B">
      <w:pPr>
        <w:pStyle w:val="Heading2"/>
      </w:pPr>
      <w:r>
        <w:t>S</w:t>
      </w:r>
      <w:r w:rsidR="00856F22">
        <w:t xml:space="preserve">ection </w:t>
      </w:r>
      <w:r w:rsidR="001109DD">
        <w:t>5</w:t>
      </w:r>
      <w:r>
        <w:t>: Data Management and Security</w:t>
      </w:r>
    </w:p>
    <w:p w14:paraId="295A75D0" w14:textId="75FDE5CF" w:rsidR="001109DD" w:rsidRDefault="001210F2" w:rsidP="00DF52C8">
      <w:pPr>
        <w:pStyle w:val="ListParagraph"/>
        <w:numPr>
          <w:ilvl w:val="0"/>
          <w:numId w:val="7"/>
        </w:numPr>
      </w:pPr>
      <w:r>
        <w:t>Des</w:t>
      </w:r>
      <w:r w:rsidR="001109DD">
        <w:t xml:space="preserve">cribe where </w:t>
      </w:r>
      <w:r w:rsidR="00DF52C8">
        <w:t xml:space="preserve">and how </w:t>
      </w:r>
      <w:r w:rsidR="001109DD">
        <w:t xml:space="preserve">data will be </w:t>
      </w:r>
      <w:r w:rsidR="00DF52C8">
        <w:t xml:space="preserve">securely </w:t>
      </w:r>
      <w:r w:rsidR="001109DD">
        <w:t>stored.</w:t>
      </w:r>
      <w:r w:rsidR="00DF52C8" w:rsidRPr="00DF52C8">
        <w:t xml:space="preserve"> </w:t>
      </w:r>
      <w:r w:rsidR="0036187A">
        <w:t xml:space="preserve">The Vital Statistics Section requires data to be stored </w:t>
      </w:r>
      <w:r w:rsidR="002F274F">
        <w:t xml:space="preserve">with encryption, including </w:t>
      </w:r>
      <w:r w:rsidR="00DF52C8" w:rsidRPr="00DF52C8">
        <w:t>encrypted methods of data transfer and encrypted storage on non-portable devices.</w:t>
      </w:r>
    </w:p>
    <w:sdt>
      <w:sdtPr>
        <w:rPr>
          <w:color w:val="0070C0"/>
        </w:rPr>
        <w:id w:val="592439357"/>
        <w:placeholder>
          <w:docPart w:val="7B74BFE65C2C4F7887C4BF95F3519837"/>
        </w:placeholder>
      </w:sdtPr>
      <w:sdtEndPr/>
      <w:sdtContent>
        <w:p w14:paraId="5E5658F2" w14:textId="77777777" w:rsidR="007067CC" w:rsidRDefault="005B5E01" w:rsidP="001109DD">
          <w:pPr>
            <w:pStyle w:val="ListParagraph"/>
            <w:rPr>
              <w:color w:val="0070C0"/>
            </w:rPr>
          </w:pPr>
          <w:r>
            <w:rPr>
              <w:color w:val="0070C0"/>
            </w:rPr>
            <w:t xml:space="preserve">Our college IT department has established protocols for securing highly sensitive data that meets FERPA and HIPPA requirements. They will accept the data via secure FTP, load it into an encrypted network drive, then only grant access to the 3 researchers involved in this project. They will securely store the original data, and then they will then destroy the data and the drive at the end of the process.  </w:t>
          </w:r>
        </w:p>
        <w:p w14:paraId="40DE4A18" w14:textId="77777777" w:rsidR="007067CC" w:rsidRDefault="007067CC" w:rsidP="001109DD">
          <w:pPr>
            <w:pStyle w:val="ListParagraph"/>
            <w:rPr>
              <w:color w:val="0070C0"/>
            </w:rPr>
          </w:pPr>
        </w:p>
        <w:p w14:paraId="0E6675EC" w14:textId="6F5C32F8" w:rsidR="001109DD" w:rsidRPr="005F3554" w:rsidRDefault="007067CC" w:rsidP="001109DD">
          <w:pPr>
            <w:pStyle w:val="ListParagraph"/>
            <w:rPr>
              <w:color w:val="0070C0"/>
            </w:rPr>
          </w:pPr>
          <w:r>
            <w:rPr>
              <w:color w:val="0070C0"/>
            </w:rPr>
            <w:t>We’d also like to note that we are intentionally minimizing the level or private information requested here in order to mitigate risk.</w:t>
          </w:r>
        </w:p>
      </w:sdtContent>
    </w:sdt>
    <w:p w14:paraId="0BC68B8C" w14:textId="77777777" w:rsidR="001109DD" w:rsidRDefault="001109DD" w:rsidP="001109DD">
      <w:pPr>
        <w:pStyle w:val="ListParagraph"/>
      </w:pPr>
    </w:p>
    <w:p w14:paraId="5AE41ECC" w14:textId="77777777" w:rsidR="001109DD" w:rsidRDefault="001109DD" w:rsidP="001109DD">
      <w:pPr>
        <w:pStyle w:val="ListParagraph"/>
      </w:pPr>
      <w:r>
        <w:t>Data storage system includes:</w:t>
      </w:r>
    </w:p>
    <w:p w14:paraId="7C7E6700" w14:textId="375DB0C4" w:rsidR="001109DD" w:rsidRDefault="005F3554" w:rsidP="001109DD">
      <w:pPr>
        <w:pStyle w:val="ListParagraph"/>
        <w:numPr>
          <w:ilvl w:val="0"/>
          <w:numId w:val="9"/>
        </w:numPr>
      </w:pPr>
      <w:r>
        <w:fldChar w:fldCharType="begin">
          <w:ffData>
            <w:name w:val="Check7"/>
            <w:enabled/>
            <w:calcOnExit w:val="0"/>
            <w:checkBox>
              <w:sizeAuto/>
              <w:default w:val="0"/>
            </w:checkBox>
          </w:ffData>
        </w:fldChar>
      </w:r>
      <w:bookmarkStart w:id="7" w:name="Check7"/>
      <w:r>
        <w:instrText xml:space="preserve"> FORMCHECKBOX </w:instrText>
      </w:r>
      <w:r w:rsidR="002F4071">
        <w:fldChar w:fldCharType="separate"/>
      </w:r>
      <w:r>
        <w:fldChar w:fldCharType="end"/>
      </w:r>
      <w:bookmarkEnd w:id="7"/>
      <w:r w:rsidR="005B5E01" w:rsidRPr="00F952EF">
        <w:rPr>
          <w:highlight w:val="yellow"/>
        </w:rPr>
        <w:t>X</w:t>
      </w:r>
      <w:r w:rsidRPr="00F952EF">
        <w:rPr>
          <w:highlight w:val="yellow"/>
        </w:rPr>
        <w:t xml:space="preserve"> </w:t>
      </w:r>
      <w:r w:rsidR="001109DD" w:rsidRPr="00F952EF">
        <w:rPr>
          <w:highlight w:val="yellow"/>
        </w:rPr>
        <w:t>Storage on an encrypted network drive</w:t>
      </w:r>
    </w:p>
    <w:p w14:paraId="1842649D" w14:textId="77777777" w:rsidR="001109DD" w:rsidRDefault="005F3554" w:rsidP="001109DD">
      <w:pPr>
        <w:pStyle w:val="ListParagraph"/>
        <w:numPr>
          <w:ilvl w:val="0"/>
          <w:numId w:val="9"/>
        </w:numPr>
      </w:pPr>
      <w:r>
        <w:fldChar w:fldCharType="begin">
          <w:ffData>
            <w:name w:val="Check8"/>
            <w:enabled/>
            <w:calcOnExit w:val="0"/>
            <w:checkBox>
              <w:sizeAuto/>
              <w:default w:val="0"/>
            </w:checkBox>
          </w:ffData>
        </w:fldChar>
      </w:r>
      <w:bookmarkStart w:id="8" w:name="Check8"/>
      <w:r>
        <w:instrText xml:space="preserve"> FORMCHECKBOX </w:instrText>
      </w:r>
      <w:r w:rsidR="002F4071">
        <w:fldChar w:fldCharType="separate"/>
      </w:r>
      <w:r>
        <w:fldChar w:fldCharType="end"/>
      </w:r>
      <w:bookmarkEnd w:id="8"/>
      <w:r>
        <w:t xml:space="preserve"> </w:t>
      </w:r>
      <w:r w:rsidR="001109DD">
        <w:t>Storage on a desktop computer with:</w:t>
      </w:r>
    </w:p>
    <w:p w14:paraId="461A8705" w14:textId="28662EE9" w:rsidR="001109DD" w:rsidRDefault="005F3554" w:rsidP="001109DD">
      <w:pPr>
        <w:pStyle w:val="ListParagraph"/>
        <w:numPr>
          <w:ilvl w:val="1"/>
          <w:numId w:val="9"/>
        </w:numPr>
      </w:pPr>
      <w:r>
        <w:fldChar w:fldCharType="begin">
          <w:ffData>
            <w:name w:val="Check9"/>
            <w:enabled/>
            <w:calcOnExit w:val="0"/>
            <w:checkBox>
              <w:sizeAuto/>
              <w:default w:val="0"/>
            </w:checkBox>
          </w:ffData>
        </w:fldChar>
      </w:r>
      <w:bookmarkStart w:id="9" w:name="Check9"/>
      <w:r>
        <w:instrText xml:space="preserve"> FORMCHECKBOX </w:instrText>
      </w:r>
      <w:r w:rsidR="002F4071">
        <w:fldChar w:fldCharType="separate"/>
      </w:r>
      <w:r>
        <w:fldChar w:fldCharType="end"/>
      </w:r>
      <w:bookmarkEnd w:id="9"/>
      <w:r>
        <w:t xml:space="preserve"> </w:t>
      </w:r>
      <w:r w:rsidR="0036187A">
        <w:t>Encrypted files</w:t>
      </w:r>
    </w:p>
    <w:p w14:paraId="02BA9633" w14:textId="77777777" w:rsidR="001109DD" w:rsidRDefault="005F3554" w:rsidP="001109DD">
      <w:pPr>
        <w:pStyle w:val="ListParagraph"/>
        <w:numPr>
          <w:ilvl w:val="1"/>
          <w:numId w:val="9"/>
        </w:numPr>
      </w:pPr>
      <w:r>
        <w:fldChar w:fldCharType="begin">
          <w:ffData>
            <w:name w:val="Check10"/>
            <w:enabled/>
            <w:calcOnExit w:val="0"/>
            <w:checkBox>
              <w:sizeAuto/>
              <w:default w:val="0"/>
            </w:checkBox>
          </w:ffData>
        </w:fldChar>
      </w:r>
      <w:bookmarkStart w:id="10" w:name="Check10"/>
      <w:r>
        <w:instrText xml:space="preserve"> FORMCHECKBOX </w:instrText>
      </w:r>
      <w:r w:rsidR="002F4071">
        <w:fldChar w:fldCharType="separate"/>
      </w:r>
      <w:r>
        <w:fldChar w:fldCharType="end"/>
      </w:r>
      <w:bookmarkEnd w:id="10"/>
      <w:r>
        <w:t xml:space="preserve"> </w:t>
      </w:r>
      <w:r w:rsidR="001109DD">
        <w:t>Encrypted hard drives</w:t>
      </w:r>
    </w:p>
    <w:p w14:paraId="4B20CBAA" w14:textId="77777777" w:rsidR="001109DD" w:rsidRDefault="005F3554" w:rsidP="001109DD">
      <w:pPr>
        <w:pStyle w:val="ListParagraph"/>
        <w:numPr>
          <w:ilvl w:val="0"/>
          <w:numId w:val="9"/>
        </w:numPr>
      </w:pPr>
      <w:r>
        <w:fldChar w:fldCharType="begin">
          <w:ffData>
            <w:name w:val="Check11"/>
            <w:enabled/>
            <w:calcOnExit w:val="0"/>
            <w:checkBox>
              <w:sizeAuto/>
              <w:default w:val="0"/>
            </w:checkBox>
          </w:ffData>
        </w:fldChar>
      </w:r>
      <w:bookmarkStart w:id="11" w:name="Check11"/>
      <w:r>
        <w:instrText xml:space="preserve"> FORMCHECKBOX </w:instrText>
      </w:r>
      <w:r w:rsidR="002F4071">
        <w:fldChar w:fldCharType="separate"/>
      </w:r>
      <w:r>
        <w:fldChar w:fldCharType="end"/>
      </w:r>
      <w:bookmarkEnd w:id="11"/>
      <w:r>
        <w:t xml:space="preserve"> </w:t>
      </w:r>
      <w:r w:rsidR="001109DD">
        <w:t>Storage is behind a locked office, cabinet, or otherwise restricted area</w:t>
      </w:r>
    </w:p>
    <w:p w14:paraId="443207E2" w14:textId="20532E4A" w:rsidR="001109DD" w:rsidRDefault="005F3554" w:rsidP="001109DD">
      <w:pPr>
        <w:pStyle w:val="ListParagraph"/>
        <w:numPr>
          <w:ilvl w:val="0"/>
          <w:numId w:val="9"/>
        </w:numPr>
      </w:pPr>
      <w:r>
        <w:fldChar w:fldCharType="begin">
          <w:ffData>
            <w:name w:val="Check12"/>
            <w:enabled/>
            <w:calcOnExit w:val="0"/>
            <w:checkBox>
              <w:sizeAuto/>
              <w:default w:val="0"/>
            </w:checkBox>
          </w:ffData>
        </w:fldChar>
      </w:r>
      <w:bookmarkStart w:id="12" w:name="Check12"/>
      <w:r>
        <w:instrText xml:space="preserve"> FORMCHECKBOX </w:instrText>
      </w:r>
      <w:r w:rsidR="002F4071">
        <w:fldChar w:fldCharType="separate"/>
      </w:r>
      <w:r>
        <w:fldChar w:fldCharType="end"/>
      </w:r>
      <w:bookmarkEnd w:id="12"/>
      <w:r w:rsidR="005B5E01" w:rsidRPr="00F952EF">
        <w:rPr>
          <w:highlight w:val="yellow"/>
        </w:rPr>
        <w:t>X</w:t>
      </w:r>
      <w:r w:rsidRPr="00F952EF">
        <w:rPr>
          <w:highlight w:val="yellow"/>
        </w:rPr>
        <w:t xml:space="preserve"> </w:t>
      </w:r>
      <w:r w:rsidR="001109DD" w:rsidRPr="00F952EF">
        <w:rPr>
          <w:highlight w:val="yellow"/>
        </w:rPr>
        <w:t>Data can only be accessed by program staff listed on this form (section 1, question</w:t>
      </w:r>
      <w:r w:rsidR="00784D66" w:rsidRPr="00F952EF">
        <w:rPr>
          <w:highlight w:val="yellow"/>
        </w:rPr>
        <w:t>s 2 and 3</w:t>
      </w:r>
      <w:r w:rsidR="001109DD" w:rsidRPr="00F952EF">
        <w:rPr>
          <w:highlight w:val="yellow"/>
        </w:rPr>
        <w:t>)</w:t>
      </w:r>
    </w:p>
    <w:p w14:paraId="4E6552C0" w14:textId="77777777" w:rsidR="001109DD" w:rsidRDefault="005F3554" w:rsidP="001109DD">
      <w:pPr>
        <w:pStyle w:val="ListParagraph"/>
        <w:numPr>
          <w:ilvl w:val="0"/>
          <w:numId w:val="9"/>
        </w:numPr>
      </w:pPr>
      <w:r>
        <w:fldChar w:fldCharType="begin">
          <w:ffData>
            <w:name w:val="Check13"/>
            <w:enabled/>
            <w:calcOnExit w:val="0"/>
            <w:checkBox>
              <w:sizeAuto/>
              <w:default w:val="0"/>
            </w:checkBox>
          </w:ffData>
        </w:fldChar>
      </w:r>
      <w:bookmarkStart w:id="13" w:name="Check13"/>
      <w:r>
        <w:instrText xml:space="preserve"> FORMCHECKBOX </w:instrText>
      </w:r>
      <w:r w:rsidR="002F4071">
        <w:fldChar w:fldCharType="separate"/>
      </w:r>
      <w:r>
        <w:fldChar w:fldCharType="end"/>
      </w:r>
      <w:bookmarkEnd w:id="13"/>
      <w:r>
        <w:t xml:space="preserve"> </w:t>
      </w:r>
      <w:r w:rsidR="001109DD">
        <w:t>Other security procedures (describe):</w:t>
      </w:r>
    </w:p>
    <w:sdt>
      <w:sdtPr>
        <w:rPr>
          <w:color w:val="0070C0"/>
        </w:rPr>
        <w:id w:val="-1913836580"/>
        <w:placeholder>
          <w:docPart w:val="4FD8579CE24C4323B3AB2E481F418C1B"/>
        </w:placeholder>
        <w:showingPlcHdr/>
        <w:text/>
      </w:sdtPr>
      <w:sdtEndPr/>
      <w:sdtContent>
        <w:p w14:paraId="20246DF0" w14:textId="77777777" w:rsidR="001109DD" w:rsidRPr="005F3554" w:rsidRDefault="005F3554" w:rsidP="005F3554">
          <w:pPr>
            <w:pStyle w:val="ListParagraph"/>
            <w:ind w:left="1440"/>
            <w:rPr>
              <w:color w:val="0070C0"/>
            </w:rPr>
          </w:pPr>
          <w:r w:rsidRPr="005F3554">
            <w:rPr>
              <w:rStyle w:val="PlaceholderText"/>
              <w:color w:val="0070C0"/>
            </w:rPr>
            <w:t>Click or tap here to enter text.</w:t>
          </w:r>
        </w:p>
      </w:sdtContent>
    </w:sdt>
    <w:p w14:paraId="309A5007" w14:textId="77777777" w:rsidR="005F3554" w:rsidRDefault="005F3554" w:rsidP="005F3554">
      <w:pPr>
        <w:pStyle w:val="ListParagraph"/>
        <w:ind w:left="1440"/>
      </w:pPr>
    </w:p>
    <w:p w14:paraId="2AFCED18" w14:textId="29491676" w:rsidR="00856F22" w:rsidRDefault="001109DD" w:rsidP="001848E6">
      <w:pPr>
        <w:pStyle w:val="ListParagraph"/>
        <w:numPr>
          <w:ilvl w:val="0"/>
          <w:numId w:val="7"/>
        </w:numPr>
      </w:pPr>
      <w:r>
        <w:t xml:space="preserve">Describe how </w:t>
      </w:r>
      <w:r w:rsidR="001210F2">
        <w:t xml:space="preserve">data will be accessed by </w:t>
      </w:r>
      <w:r>
        <w:t xml:space="preserve">the </w:t>
      </w:r>
      <w:r w:rsidR="001210F2">
        <w:t>users</w:t>
      </w:r>
      <w:r>
        <w:t xml:space="preserve"> listed in Section 1 of this form, and if access will be provided to other users.</w:t>
      </w:r>
      <w:r w:rsidR="005F3554">
        <w:br/>
      </w:r>
      <w:sdt>
        <w:sdtPr>
          <w:id w:val="1281455054"/>
          <w:placeholder>
            <w:docPart w:val="27CEF49BEC8545E5B21ADF0519839160"/>
          </w:placeholder>
        </w:sdtPr>
        <w:sdtEndPr/>
        <w:sdtContent>
          <w:r w:rsidR="007067CC">
            <w:t xml:space="preserve">Only the three researchers listed in Section 1 will have access to the </w:t>
          </w:r>
          <w:r w:rsidR="007067CC">
            <w:lastRenderedPageBreak/>
            <w:t xml:space="preserve">data. We will access the encrypted network drive via university-issued computers. </w:t>
          </w:r>
        </w:sdtContent>
      </w:sdt>
    </w:p>
    <w:p w14:paraId="44206F4F" w14:textId="77777777" w:rsidR="001210F2" w:rsidRDefault="001210F2" w:rsidP="001210F2">
      <w:pPr>
        <w:pStyle w:val="ListParagraph"/>
      </w:pPr>
    </w:p>
    <w:p w14:paraId="2B5B0F61" w14:textId="77777777" w:rsidR="001109DD" w:rsidRDefault="00A7451B" w:rsidP="001109DD">
      <w:pPr>
        <w:pStyle w:val="ListParagraph"/>
        <w:numPr>
          <w:ilvl w:val="0"/>
          <w:numId w:val="7"/>
        </w:numPr>
      </w:pPr>
      <w:r>
        <w:t xml:space="preserve">Describe the plan for securely destroying </w:t>
      </w:r>
      <w:r w:rsidR="001109DD">
        <w:t>these data</w:t>
      </w:r>
      <w:r>
        <w:t xml:space="preserve"> when </w:t>
      </w:r>
      <w:r w:rsidR="001109DD">
        <w:t>their programmatic</w:t>
      </w:r>
      <w:r>
        <w:t xml:space="preserve"> use is completed. </w:t>
      </w:r>
    </w:p>
    <w:sdt>
      <w:sdtPr>
        <w:rPr>
          <w:color w:val="0070C0"/>
        </w:rPr>
        <w:id w:val="-21093259"/>
        <w:placeholder>
          <w:docPart w:val="3254D45AA48E4AD59C2CA5839CEF90B3"/>
        </w:placeholder>
      </w:sdtPr>
      <w:sdtEndPr/>
      <w:sdtContent>
        <w:p w14:paraId="5F69C25F" w14:textId="35BDB22C" w:rsidR="00DF52C8" w:rsidRPr="005F3554" w:rsidRDefault="007067CC" w:rsidP="00DF52C8">
          <w:pPr>
            <w:pStyle w:val="ListParagraph"/>
            <w:rPr>
              <w:color w:val="0070C0"/>
            </w:rPr>
          </w:pPr>
          <w:r>
            <w:rPr>
              <w:color w:val="0070C0"/>
            </w:rPr>
            <w:t xml:space="preserve">At the end of the project, the Daniels IT department will destroy the data and secure drive we are using. </w:t>
          </w:r>
        </w:p>
      </w:sdtContent>
    </w:sdt>
    <w:p w14:paraId="775290F2" w14:textId="77777777" w:rsidR="001109DD" w:rsidRDefault="001109DD" w:rsidP="001109DD">
      <w:pPr>
        <w:pStyle w:val="ListParagraph"/>
      </w:pPr>
    </w:p>
    <w:p w14:paraId="358F9D55" w14:textId="04704E91" w:rsidR="00DF52C8" w:rsidRPr="00F952EF" w:rsidRDefault="00DF52C8" w:rsidP="00A21A61">
      <w:pPr>
        <w:pStyle w:val="ListParagraph"/>
        <w:numPr>
          <w:ilvl w:val="0"/>
          <w:numId w:val="7"/>
        </w:numPr>
        <w:rPr>
          <w:highlight w:val="yellow"/>
        </w:rPr>
      </w:pPr>
      <w:r w:rsidRPr="00A21A61">
        <w:t>Will</w:t>
      </w:r>
      <w:r w:rsidRPr="00DF52C8">
        <w:t xml:space="preserve"> study data be shared with investigators at any location other than mentioned above? </w:t>
      </w:r>
      <w:r w:rsidRPr="00DF52C8">
        <w:tab/>
      </w:r>
      <w:r w:rsidRPr="00DF52C8">
        <w:tab/>
      </w:r>
      <w:r w:rsidR="005F3554">
        <w:fldChar w:fldCharType="begin">
          <w:ffData>
            <w:name w:val="Check14"/>
            <w:enabled/>
            <w:calcOnExit w:val="0"/>
            <w:checkBox>
              <w:sizeAuto/>
              <w:default w:val="0"/>
            </w:checkBox>
          </w:ffData>
        </w:fldChar>
      </w:r>
      <w:bookmarkStart w:id="14" w:name="Check14"/>
      <w:r w:rsidR="005F3554">
        <w:instrText xml:space="preserve"> FORMCHECKBOX </w:instrText>
      </w:r>
      <w:r w:rsidR="002F4071">
        <w:fldChar w:fldCharType="separate"/>
      </w:r>
      <w:r w:rsidR="005F3554">
        <w:fldChar w:fldCharType="end"/>
      </w:r>
      <w:bookmarkEnd w:id="14"/>
      <w:r w:rsidRPr="00DF52C8">
        <w:t xml:space="preserve"> Yes</w:t>
      </w:r>
      <w:r w:rsidRPr="00DF52C8">
        <w:tab/>
      </w:r>
      <w:r w:rsidRPr="00DF52C8">
        <w:tab/>
      </w:r>
      <w:r w:rsidR="005F3554">
        <w:fldChar w:fldCharType="begin">
          <w:ffData>
            <w:name w:val="Check15"/>
            <w:enabled/>
            <w:calcOnExit w:val="0"/>
            <w:checkBox>
              <w:sizeAuto/>
              <w:default w:val="0"/>
            </w:checkBox>
          </w:ffData>
        </w:fldChar>
      </w:r>
      <w:bookmarkStart w:id="15" w:name="Check15"/>
      <w:r w:rsidR="005F3554">
        <w:instrText xml:space="preserve"> FORMCHECKBOX </w:instrText>
      </w:r>
      <w:r w:rsidR="002F4071">
        <w:fldChar w:fldCharType="separate"/>
      </w:r>
      <w:r w:rsidR="005F3554">
        <w:fldChar w:fldCharType="end"/>
      </w:r>
      <w:bookmarkEnd w:id="15"/>
      <w:r w:rsidRPr="00DF52C8">
        <w:t xml:space="preserve"> </w:t>
      </w:r>
      <w:r w:rsidR="008E0E4E" w:rsidRPr="00F952EF">
        <w:rPr>
          <w:highlight w:val="yellow"/>
        </w:rPr>
        <w:t xml:space="preserve">X </w:t>
      </w:r>
      <w:r w:rsidRPr="00F952EF">
        <w:rPr>
          <w:highlight w:val="yellow"/>
        </w:rPr>
        <w:t>No</w:t>
      </w:r>
    </w:p>
    <w:p w14:paraId="6193A4D0" w14:textId="77777777" w:rsidR="00DF52C8" w:rsidRDefault="00DF52C8" w:rsidP="001109DD">
      <w:pPr>
        <w:pStyle w:val="ListParagraph"/>
      </w:pPr>
    </w:p>
    <w:p w14:paraId="78269EB8" w14:textId="77777777" w:rsidR="00DF52C8" w:rsidRDefault="00DF52C8" w:rsidP="001109DD">
      <w:pPr>
        <w:pStyle w:val="ListParagraph"/>
      </w:pPr>
      <w:r>
        <w:t>If data will be transferred, describe the m</w:t>
      </w:r>
      <w:r w:rsidRPr="00DF52C8">
        <w:t>ethod of secure data transfer</w:t>
      </w:r>
    </w:p>
    <w:sdt>
      <w:sdtPr>
        <w:rPr>
          <w:color w:val="0070C0"/>
        </w:rPr>
        <w:id w:val="-1539734487"/>
        <w:placeholder>
          <w:docPart w:val="F0FEF846906F4F9B878DF3295766BCFC"/>
        </w:placeholder>
      </w:sdtPr>
      <w:sdtEndPr/>
      <w:sdtContent>
        <w:p w14:paraId="7CA3ECE8" w14:textId="07B01154" w:rsidR="00DF52C8" w:rsidRPr="005F3554" w:rsidRDefault="007067CC" w:rsidP="001109DD">
          <w:pPr>
            <w:pStyle w:val="ListParagraph"/>
            <w:rPr>
              <w:color w:val="0070C0"/>
            </w:rPr>
          </w:pPr>
          <w:r>
            <w:rPr>
              <w:color w:val="0070C0"/>
            </w:rPr>
            <w:t>Data will not be transferred.</w:t>
          </w:r>
        </w:p>
      </w:sdtContent>
    </w:sdt>
    <w:p w14:paraId="37C4680F" w14:textId="77777777" w:rsidR="00DF52C8" w:rsidRDefault="00DF52C8" w:rsidP="001109DD">
      <w:pPr>
        <w:pStyle w:val="ListParagraph"/>
      </w:pPr>
    </w:p>
    <w:p w14:paraId="04D8D0F5" w14:textId="77777777" w:rsidR="00A7451B" w:rsidRDefault="001109DD" w:rsidP="001109DD">
      <w:pPr>
        <w:pStyle w:val="ListParagraph"/>
        <w:numPr>
          <w:ilvl w:val="0"/>
          <w:numId w:val="7"/>
        </w:numPr>
      </w:pPr>
      <w:r>
        <w:t>Provide a secure data destruction date.</w:t>
      </w:r>
      <w:r w:rsidR="00784D66">
        <w:t xml:space="preserve"> If secure data destruction data is after the project end date, please provide rational.</w:t>
      </w:r>
    </w:p>
    <w:sdt>
      <w:sdtPr>
        <w:rPr>
          <w:color w:val="0070C0"/>
        </w:rPr>
        <w:id w:val="-964419715"/>
        <w:placeholder>
          <w:docPart w:val="2C395AB1246347199736C788E52FDB20"/>
        </w:placeholder>
      </w:sdtPr>
      <w:sdtEndPr/>
      <w:sdtContent>
        <w:p w14:paraId="0CD501C0" w14:textId="783E9E97" w:rsidR="00DF52C8" w:rsidRPr="005F3554" w:rsidRDefault="007067CC" w:rsidP="001109DD">
          <w:pPr>
            <w:pStyle w:val="ListParagraph"/>
            <w:rPr>
              <w:color w:val="0070C0"/>
            </w:rPr>
          </w:pPr>
          <w:r>
            <w:rPr>
              <w:color w:val="0070C0"/>
            </w:rPr>
            <w:t>December 31, 2027</w:t>
          </w:r>
        </w:p>
      </w:sdtContent>
    </w:sdt>
    <w:p w14:paraId="62B0E5CF" w14:textId="77777777" w:rsidR="00DF52C8" w:rsidRDefault="00DF52C8" w:rsidP="001109DD">
      <w:pPr>
        <w:pStyle w:val="ListParagraph"/>
      </w:pPr>
    </w:p>
    <w:p w14:paraId="376D25D8" w14:textId="77777777" w:rsidR="00DF52C8" w:rsidRDefault="00DF52C8" w:rsidP="00DF52C8">
      <w:pPr>
        <w:pStyle w:val="ListParagraph"/>
        <w:numPr>
          <w:ilvl w:val="0"/>
          <w:numId w:val="7"/>
        </w:numPr>
        <w:sectPr w:rsidR="00DF52C8" w:rsidSect="00DF52C8">
          <w:headerReference w:type="default" r:id="rId10"/>
          <w:footerReference w:type="default" r:id="rId11"/>
          <w:type w:val="continuous"/>
          <w:pgSz w:w="12240" w:h="15840"/>
          <w:pgMar w:top="1440" w:right="1440" w:bottom="1440" w:left="1440" w:header="720" w:footer="720" w:gutter="0"/>
          <w:cols w:space="720"/>
          <w:docGrid w:linePitch="360"/>
        </w:sectPr>
      </w:pPr>
      <w:r>
        <w:t xml:space="preserve">If any of these confidential data will be used off-site or remotely accessed, describe how and where such data will be used, why these data must be used off-site or accessed remotely, and measures that will be taken to ensure the confidentiality and security of these data. </w:t>
      </w:r>
    </w:p>
    <w:sdt>
      <w:sdtPr>
        <w:rPr>
          <w:color w:val="0070C0"/>
        </w:rPr>
        <w:id w:val="600372549"/>
        <w:placeholder>
          <w:docPart w:val="8D37021CE8D0413CB7F6EA549F218FC5"/>
        </w:placeholder>
      </w:sdtPr>
      <w:sdtEndPr/>
      <w:sdtContent>
        <w:p w14:paraId="71519BAB" w14:textId="68F523CD" w:rsidR="00DF52C8" w:rsidRPr="005F3554" w:rsidRDefault="007067CC" w:rsidP="001109DD">
          <w:pPr>
            <w:pStyle w:val="ListParagraph"/>
            <w:rPr>
              <w:color w:val="0070C0"/>
            </w:rPr>
          </w:pPr>
          <w:r>
            <w:rPr>
              <w:color w:val="0070C0"/>
            </w:rPr>
            <w:t>We regularly work off</w:t>
          </w:r>
          <w:r w:rsidR="000B681A">
            <w:rPr>
              <w:color w:val="0070C0"/>
            </w:rPr>
            <w:t>-</w:t>
          </w:r>
          <w:r>
            <w:rPr>
              <w:color w:val="0070C0"/>
            </w:rPr>
            <w:t xml:space="preserve">site, using remote access to our office desktops to do so. This is a secure process, again managed by the IT department at our college, but we would be willing to only access it on-site if necessary. </w:t>
          </w:r>
        </w:p>
      </w:sdtContent>
    </w:sdt>
    <w:p w14:paraId="62CDE4E8" w14:textId="77777777" w:rsidR="00DF52C8" w:rsidRDefault="00DF52C8" w:rsidP="001109DD">
      <w:pPr>
        <w:pStyle w:val="ListParagraph"/>
      </w:pPr>
    </w:p>
    <w:p w14:paraId="0FD386CE" w14:textId="77777777" w:rsidR="00DF52C8" w:rsidRPr="00DF52C8" w:rsidRDefault="00DF52C8" w:rsidP="00DF52C8">
      <w:pPr>
        <w:pStyle w:val="ListParagraph"/>
        <w:numPr>
          <w:ilvl w:val="0"/>
          <w:numId w:val="7"/>
        </w:numPr>
      </w:pPr>
      <w:r w:rsidRPr="00DF52C8">
        <w:t xml:space="preserve">Data management and security includes protecting individuals from identification in presentations and publications. Please describe how you will avoid identifying an individual in presentations, for example suppression criteria and data aggregation methods. </w:t>
      </w:r>
    </w:p>
    <w:sdt>
      <w:sdtPr>
        <w:rPr>
          <w:color w:val="0070C0"/>
        </w:rPr>
        <w:id w:val="-459425278"/>
        <w:placeholder>
          <w:docPart w:val="F41296FC40D24DD78A158EDE68EF0C22"/>
        </w:placeholder>
      </w:sdtPr>
      <w:sdtEndPr/>
      <w:sdtContent>
        <w:p w14:paraId="40E73D3D" w14:textId="74FC9373" w:rsidR="00DF52C8" w:rsidRPr="005F3554" w:rsidRDefault="007067CC" w:rsidP="001109DD">
          <w:pPr>
            <w:pStyle w:val="ListParagraph"/>
            <w:rPr>
              <w:color w:val="0070C0"/>
            </w:rPr>
          </w:pPr>
          <w:r>
            <w:rPr>
              <w:color w:val="0070C0"/>
            </w:rPr>
            <w:t xml:space="preserve">We intend to aggregate to the city- or county-level before performing any analysis, </w:t>
          </w:r>
          <w:r w:rsidR="00141E5C">
            <w:rPr>
              <w:color w:val="0070C0"/>
            </w:rPr>
            <w:t xml:space="preserve">as </w:t>
          </w:r>
          <w:r w:rsidR="00FA5713">
            <w:rPr>
              <w:color w:val="0070C0"/>
            </w:rPr>
            <w:t>the policy change we are leveraging occurs at the city or county level</w:t>
          </w:r>
          <w:r>
            <w:rPr>
              <w:color w:val="0070C0"/>
            </w:rPr>
            <w:t xml:space="preserve">. Our field follows norms established by the US Census Bureau to not report any “cells” containing </w:t>
          </w:r>
          <w:r w:rsidR="00CC3C24">
            <w:rPr>
              <w:color w:val="0070C0"/>
            </w:rPr>
            <w:t>9</w:t>
          </w:r>
          <w:r>
            <w:rPr>
              <w:color w:val="0070C0"/>
            </w:rPr>
            <w:t xml:space="preserve"> or less individuals. In this case, we would not report any statistics that have less than </w:t>
          </w:r>
          <w:r w:rsidR="00CC3C24">
            <w:rPr>
              <w:color w:val="0070C0"/>
            </w:rPr>
            <w:t>20</w:t>
          </w:r>
          <w:r>
            <w:rPr>
              <w:color w:val="0070C0"/>
            </w:rPr>
            <w:t xml:space="preserve"> underlying deaths or births.</w:t>
          </w:r>
        </w:p>
      </w:sdtContent>
    </w:sdt>
    <w:p w14:paraId="0225340A" w14:textId="77777777" w:rsidR="00DF52C8" w:rsidRDefault="00DF52C8">
      <w:pPr>
        <w:rPr>
          <w:rFonts w:eastAsiaTheme="majorEastAsia" w:cstheme="majorBidi"/>
          <w:color w:val="2E74B5" w:themeColor="accent1" w:themeShade="BF"/>
          <w:sz w:val="32"/>
          <w:szCs w:val="32"/>
        </w:rPr>
      </w:pPr>
      <w:r>
        <w:lastRenderedPageBreak/>
        <w:br w:type="page"/>
      </w:r>
    </w:p>
    <w:p w14:paraId="684A262B" w14:textId="77777777" w:rsidR="008458FF" w:rsidRDefault="00BC0D81" w:rsidP="00BC0D81">
      <w:pPr>
        <w:pStyle w:val="Heading1"/>
        <w:jc w:val="center"/>
      </w:pPr>
      <w:r>
        <w:lastRenderedPageBreak/>
        <w:t>Texas Vital Events Data Guide</w:t>
      </w:r>
    </w:p>
    <w:p w14:paraId="7FA724D9" w14:textId="77777777" w:rsidR="008458FF" w:rsidRDefault="008458FF" w:rsidP="008458FF">
      <w:pPr>
        <w:spacing w:after="0"/>
        <w:rPr>
          <w:rFonts w:cs="Arial"/>
        </w:rPr>
      </w:pPr>
    </w:p>
    <w:p w14:paraId="4A3D98E2" w14:textId="77777777" w:rsidR="008458FF" w:rsidRPr="00BC0D81" w:rsidRDefault="008458FF" w:rsidP="008458FF">
      <w:pPr>
        <w:spacing w:after="0"/>
        <w:rPr>
          <w:rFonts w:cs="Arial"/>
          <w:sz w:val="22"/>
        </w:rPr>
      </w:pPr>
      <w:r w:rsidRPr="00BC0D81">
        <w:rPr>
          <w:rFonts w:cs="Arial"/>
          <w:sz w:val="22"/>
        </w:rPr>
        <w:t>Users of vital statistics (rates and counts) and vital events data (individual records) obtained from the Texas Department of State Health Services (DSHS) should follow law regarding vital events data, DSHS rules and regulations, and standard practices to ensure data security, confidentiality, and accuracy of these data. The following guide outlines the procedures followed by the Center for Health Statistics (CHS) Data Management program when handling vital events data and statistics. Users of vital events data and statistics provided by CHS must adopt similar procedures with these to protect against disclosure of potentially identifiable data or potentially misleading statistics.</w:t>
      </w:r>
    </w:p>
    <w:p w14:paraId="381F0047" w14:textId="77777777" w:rsidR="008458FF" w:rsidRPr="00927F45" w:rsidRDefault="008458FF" w:rsidP="008458FF">
      <w:pPr>
        <w:spacing w:after="0"/>
        <w:rPr>
          <w:rFonts w:cs="Arial"/>
          <w:sz w:val="8"/>
          <w:szCs w:val="8"/>
        </w:rPr>
      </w:pPr>
    </w:p>
    <w:p w14:paraId="185A6608" w14:textId="77777777" w:rsidR="008458FF" w:rsidRDefault="008458FF" w:rsidP="008458FF">
      <w:pPr>
        <w:pStyle w:val="NormalWeb"/>
        <w:spacing w:before="0" w:beforeAutospacing="0" w:after="0" w:afterAutospacing="0"/>
        <w:rPr>
          <w:rFonts w:asciiTheme="minorHAnsi" w:hAnsiTheme="minorHAnsi" w:cs="Arial"/>
          <w:sz w:val="8"/>
          <w:szCs w:val="8"/>
        </w:rPr>
      </w:pPr>
    </w:p>
    <w:p w14:paraId="5F090A42" w14:textId="77777777" w:rsidR="00BC0D81" w:rsidRPr="00927F45" w:rsidRDefault="00BC0D81" w:rsidP="008458FF">
      <w:pPr>
        <w:pStyle w:val="NormalWeb"/>
        <w:spacing w:before="0" w:beforeAutospacing="0" w:after="0" w:afterAutospacing="0"/>
        <w:rPr>
          <w:rFonts w:asciiTheme="minorHAnsi" w:hAnsiTheme="minorHAnsi" w:cs="Arial"/>
          <w:sz w:val="8"/>
          <w:szCs w:val="8"/>
        </w:rPr>
      </w:pPr>
    </w:p>
    <w:p w14:paraId="78DB7F82" w14:textId="77777777" w:rsidR="008458FF" w:rsidRDefault="008458FF" w:rsidP="008458FF">
      <w:pPr>
        <w:pStyle w:val="NormalWeb"/>
        <w:spacing w:before="0" w:beforeAutospacing="0" w:after="0" w:afterAutospacing="0"/>
        <w:jc w:val="center"/>
        <w:rPr>
          <w:rFonts w:asciiTheme="minorHAnsi" w:hAnsiTheme="minorHAnsi" w:cs="Arial"/>
          <w:b/>
          <w:sz w:val="22"/>
          <w:szCs w:val="22"/>
        </w:rPr>
      </w:pPr>
      <w:bookmarkStart w:id="16" w:name="DataRelease"/>
      <w:r w:rsidRPr="0075120C">
        <w:rPr>
          <w:rFonts w:asciiTheme="minorHAnsi" w:hAnsiTheme="minorHAnsi" w:cs="Arial"/>
          <w:b/>
          <w:sz w:val="22"/>
          <w:szCs w:val="22"/>
        </w:rPr>
        <w:t xml:space="preserve">Vital Events Data </w:t>
      </w:r>
      <w:r>
        <w:rPr>
          <w:rFonts w:asciiTheme="minorHAnsi" w:hAnsiTheme="minorHAnsi" w:cs="Arial"/>
          <w:b/>
          <w:sz w:val="22"/>
          <w:szCs w:val="22"/>
        </w:rPr>
        <w:t xml:space="preserve">and Statistics </w:t>
      </w:r>
      <w:r w:rsidRPr="0075120C">
        <w:rPr>
          <w:rFonts w:asciiTheme="minorHAnsi" w:hAnsiTheme="minorHAnsi" w:cs="Arial"/>
          <w:b/>
          <w:sz w:val="22"/>
          <w:szCs w:val="22"/>
        </w:rPr>
        <w:t>Release is Controlled by Texas Law</w:t>
      </w:r>
      <w:bookmarkEnd w:id="16"/>
    </w:p>
    <w:p w14:paraId="17B78FE5" w14:textId="77777777" w:rsidR="008458FF" w:rsidRPr="00927F45" w:rsidRDefault="008458FF" w:rsidP="008458FF">
      <w:pPr>
        <w:pStyle w:val="NormalWeb"/>
        <w:spacing w:before="0" w:beforeAutospacing="0" w:after="0" w:afterAutospacing="0"/>
        <w:jc w:val="center"/>
        <w:rPr>
          <w:rFonts w:asciiTheme="minorHAnsi" w:hAnsiTheme="minorHAnsi" w:cs="Arial"/>
          <w:b/>
          <w:sz w:val="8"/>
          <w:szCs w:val="8"/>
        </w:rPr>
      </w:pPr>
    </w:p>
    <w:p w14:paraId="78180CCB" w14:textId="77777777" w:rsidR="00BC0D81" w:rsidRDefault="008458FF" w:rsidP="008458FF">
      <w:pPr>
        <w:pStyle w:val="NormalWeb"/>
        <w:numPr>
          <w:ilvl w:val="0"/>
          <w:numId w:val="15"/>
        </w:numPr>
        <w:spacing w:before="0" w:beforeAutospacing="0" w:after="0" w:afterAutospacing="0"/>
        <w:rPr>
          <w:rFonts w:asciiTheme="minorHAnsi" w:hAnsiTheme="minorHAnsi" w:cs="Arial"/>
          <w:sz w:val="22"/>
          <w:szCs w:val="22"/>
        </w:rPr>
      </w:pPr>
      <w:r w:rsidRPr="0075120C">
        <w:rPr>
          <w:rFonts w:asciiTheme="minorHAnsi" w:hAnsiTheme="minorHAnsi" w:cs="Arial"/>
          <w:sz w:val="22"/>
          <w:szCs w:val="22"/>
        </w:rPr>
        <w:t xml:space="preserve">Under </w:t>
      </w:r>
      <w:hyperlink r:id="rId12" w:history="1">
        <w:r w:rsidRPr="00D125D1">
          <w:rPr>
            <w:rStyle w:val="Hyperlink"/>
            <w:rFonts w:asciiTheme="minorHAnsi" w:eastAsiaTheme="majorEastAsia" w:hAnsiTheme="minorHAnsi" w:cs="Arial"/>
            <w:sz w:val="22"/>
            <w:szCs w:val="22"/>
          </w:rPr>
          <w:t>Texas Government Code §552.115</w:t>
        </w:r>
      </w:hyperlink>
      <w:r w:rsidRPr="0075120C">
        <w:rPr>
          <w:rFonts w:asciiTheme="minorHAnsi" w:hAnsiTheme="minorHAnsi" w:cs="Arial"/>
          <w:sz w:val="22"/>
          <w:szCs w:val="22"/>
        </w:rPr>
        <w:t>, birth records are public on and after the 75</w:t>
      </w:r>
      <w:r w:rsidRPr="0075120C">
        <w:rPr>
          <w:rFonts w:asciiTheme="minorHAnsi" w:hAnsiTheme="minorHAnsi" w:cs="Arial"/>
          <w:sz w:val="22"/>
          <w:szCs w:val="22"/>
          <w:vertAlign w:val="superscript"/>
        </w:rPr>
        <w:t>th</w:t>
      </w:r>
      <w:r w:rsidRPr="0075120C">
        <w:rPr>
          <w:rFonts w:asciiTheme="minorHAnsi" w:hAnsiTheme="minorHAnsi" w:cs="Arial"/>
          <w:sz w:val="22"/>
          <w:szCs w:val="22"/>
        </w:rPr>
        <w:t> anniversary of the date of birth and death records are public on and after the 25</w:t>
      </w:r>
      <w:r w:rsidRPr="0075120C">
        <w:rPr>
          <w:rFonts w:asciiTheme="minorHAnsi" w:hAnsiTheme="minorHAnsi" w:cs="Arial"/>
          <w:sz w:val="22"/>
          <w:szCs w:val="22"/>
          <w:vertAlign w:val="superscript"/>
        </w:rPr>
        <w:t>th</w:t>
      </w:r>
      <w:r w:rsidRPr="0075120C">
        <w:rPr>
          <w:rFonts w:asciiTheme="minorHAnsi" w:hAnsiTheme="minorHAnsi" w:cs="Arial"/>
          <w:sz w:val="22"/>
          <w:szCs w:val="22"/>
        </w:rPr>
        <w:t xml:space="preserve"> anniversary of the date of death. Under </w:t>
      </w:r>
      <w:hyperlink r:id="rId13" w:history="1">
        <w:r w:rsidRPr="00D125D1">
          <w:rPr>
            <w:rStyle w:val="Hyperlink"/>
            <w:rFonts w:asciiTheme="minorHAnsi" w:eastAsiaTheme="majorEastAsia" w:hAnsiTheme="minorHAnsi" w:cs="Arial"/>
            <w:sz w:val="22"/>
            <w:szCs w:val="22"/>
          </w:rPr>
          <w:t>Texas Health and Safety Code §192.002(b)</w:t>
        </w:r>
      </w:hyperlink>
      <w:r w:rsidRPr="0075120C">
        <w:rPr>
          <w:rFonts w:asciiTheme="minorHAnsi" w:hAnsiTheme="minorHAnsi" w:cs="Arial"/>
          <w:sz w:val="22"/>
          <w:szCs w:val="22"/>
        </w:rPr>
        <w:t>, portions of the birth certificate are confidential and cannot be released in a manner that can be used to identify a person, patient, or facility.</w:t>
      </w:r>
      <w:r>
        <w:rPr>
          <w:rFonts w:asciiTheme="minorHAnsi" w:hAnsiTheme="minorHAnsi" w:cs="Arial"/>
          <w:sz w:val="22"/>
          <w:szCs w:val="22"/>
        </w:rPr>
        <w:t xml:space="preserve"> </w:t>
      </w:r>
      <w:r w:rsidR="00BC0D81" w:rsidRPr="0075120C">
        <w:rPr>
          <w:rFonts w:asciiTheme="minorHAnsi" w:hAnsiTheme="minorHAnsi" w:cs="Arial"/>
          <w:sz w:val="22"/>
          <w:szCs w:val="22"/>
        </w:rPr>
        <w:t>Parts of the fetal death data are confidential and are not open records under the Medical Practice Act, and</w:t>
      </w:r>
      <w:r w:rsidR="00BC0D81" w:rsidRPr="009913E0">
        <w:rPr>
          <w:rFonts w:asciiTheme="minorHAnsi" w:hAnsiTheme="minorHAnsi" w:cs="Arial"/>
          <w:color w:val="2E74B5" w:themeColor="accent1" w:themeShade="BF"/>
          <w:sz w:val="22"/>
          <w:szCs w:val="22"/>
        </w:rPr>
        <w:t xml:space="preserve"> </w:t>
      </w:r>
      <w:hyperlink r:id="rId14" w:history="1">
        <w:r w:rsidR="00BC0D81" w:rsidRPr="00D125D1">
          <w:rPr>
            <w:rStyle w:val="Hyperlink"/>
            <w:rFonts w:asciiTheme="minorHAnsi" w:eastAsiaTheme="majorEastAsia" w:hAnsiTheme="minorHAnsi" w:cs="Arial"/>
            <w:sz w:val="22"/>
            <w:szCs w:val="22"/>
          </w:rPr>
          <w:t>Texas Government Code  §552.101</w:t>
        </w:r>
      </w:hyperlink>
      <w:r w:rsidR="00BC0D81" w:rsidRPr="00D125D1">
        <w:rPr>
          <w:rFonts w:asciiTheme="minorHAnsi" w:hAnsiTheme="minorHAnsi" w:cs="Arial"/>
          <w:sz w:val="22"/>
          <w:szCs w:val="22"/>
        </w:rPr>
        <w:t xml:space="preserve"> </w:t>
      </w:r>
      <w:r w:rsidR="00BC0D81" w:rsidRPr="0075120C">
        <w:rPr>
          <w:rFonts w:asciiTheme="minorHAnsi" w:hAnsiTheme="minorHAnsi" w:cs="Arial"/>
          <w:sz w:val="22"/>
          <w:szCs w:val="22"/>
        </w:rPr>
        <w:t xml:space="preserve">accordingly to the </w:t>
      </w:r>
      <w:hyperlink r:id="rId15" w:history="1">
        <w:r w:rsidR="00BC0D81" w:rsidRPr="00D125D1">
          <w:rPr>
            <w:rStyle w:val="Hyperlink"/>
            <w:rFonts w:asciiTheme="minorHAnsi" w:eastAsiaTheme="majorEastAsia" w:hAnsiTheme="minorHAnsi" w:cs="Arial"/>
            <w:sz w:val="22"/>
            <w:szCs w:val="22"/>
          </w:rPr>
          <w:t>Texas Attorney General ruling OR2008-12014</w:t>
        </w:r>
      </w:hyperlink>
      <w:r w:rsidR="00BC0D81" w:rsidRPr="0075120C">
        <w:rPr>
          <w:rFonts w:asciiTheme="minorHAnsi" w:hAnsiTheme="minorHAnsi" w:cs="Arial"/>
          <w:sz w:val="22"/>
          <w:szCs w:val="22"/>
        </w:rPr>
        <w:t>.</w:t>
      </w:r>
      <w:r w:rsidR="00BC0D81">
        <w:rPr>
          <w:rFonts w:asciiTheme="minorHAnsi" w:hAnsiTheme="minorHAnsi" w:cs="Arial"/>
          <w:sz w:val="22"/>
          <w:szCs w:val="22"/>
        </w:rPr>
        <w:t xml:space="preserve"> </w:t>
      </w:r>
    </w:p>
    <w:p w14:paraId="4DAFC853" w14:textId="77777777" w:rsidR="008458FF" w:rsidRPr="00BC0D81" w:rsidRDefault="00BC0D81" w:rsidP="0095278F">
      <w:pPr>
        <w:pStyle w:val="NormalWeb"/>
        <w:numPr>
          <w:ilvl w:val="0"/>
          <w:numId w:val="15"/>
        </w:numPr>
        <w:spacing w:before="0" w:beforeAutospacing="0" w:after="0" w:afterAutospacing="0"/>
        <w:rPr>
          <w:rFonts w:asciiTheme="minorHAnsi" w:hAnsiTheme="minorHAnsi" w:cs="Arial"/>
          <w:sz w:val="22"/>
          <w:szCs w:val="22"/>
        </w:rPr>
      </w:pPr>
      <w:r w:rsidRPr="00BC0D81">
        <w:rPr>
          <w:rFonts w:asciiTheme="minorHAnsi" w:hAnsiTheme="minorHAnsi" w:cs="Arial"/>
          <w:sz w:val="22"/>
          <w:szCs w:val="22"/>
        </w:rPr>
        <w:t xml:space="preserve">Therefore, vital events birth, </w:t>
      </w:r>
      <w:r w:rsidR="008458FF" w:rsidRPr="00BC0D81">
        <w:rPr>
          <w:rFonts w:asciiTheme="minorHAnsi" w:hAnsiTheme="minorHAnsi" w:cs="Arial"/>
          <w:sz w:val="22"/>
          <w:szCs w:val="22"/>
        </w:rPr>
        <w:t>death</w:t>
      </w:r>
      <w:r w:rsidRPr="00BC0D81">
        <w:rPr>
          <w:rFonts w:asciiTheme="minorHAnsi" w:hAnsiTheme="minorHAnsi" w:cs="Arial"/>
          <w:sz w:val="22"/>
          <w:szCs w:val="22"/>
        </w:rPr>
        <w:t>, and fetal death</w:t>
      </w:r>
      <w:r w:rsidR="008458FF" w:rsidRPr="00BC0D81">
        <w:rPr>
          <w:rFonts w:asciiTheme="minorHAnsi" w:hAnsiTheme="minorHAnsi" w:cs="Arial"/>
          <w:sz w:val="22"/>
          <w:szCs w:val="22"/>
        </w:rPr>
        <w:t xml:space="preserve"> data files </w:t>
      </w:r>
      <w:r w:rsidRPr="00BC0D81">
        <w:rPr>
          <w:rFonts w:asciiTheme="minorHAnsi" w:hAnsiTheme="minorHAnsi" w:cs="Arial"/>
          <w:sz w:val="22"/>
          <w:szCs w:val="22"/>
        </w:rPr>
        <w:t>can only be provided in limited circumstances. O</w:t>
      </w:r>
      <w:r w:rsidR="008458FF" w:rsidRPr="00BC0D81">
        <w:rPr>
          <w:rFonts w:asciiTheme="minorHAnsi" w:hAnsiTheme="minorHAnsi" w:cs="Arial"/>
          <w:sz w:val="22"/>
          <w:szCs w:val="22"/>
        </w:rPr>
        <w:t xml:space="preserve">nly aggregated statistics with suppression that prevents the potential disclosure of an individual or facility are public.   </w:t>
      </w:r>
    </w:p>
    <w:p w14:paraId="6BA4E64D" w14:textId="77777777" w:rsidR="008458FF" w:rsidRPr="00BC0D81" w:rsidRDefault="008458FF" w:rsidP="00BC0D81">
      <w:pPr>
        <w:pStyle w:val="ListParagraph"/>
        <w:numPr>
          <w:ilvl w:val="1"/>
          <w:numId w:val="15"/>
        </w:numPr>
        <w:spacing w:after="0" w:line="276" w:lineRule="auto"/>
        <w:rPr>
          <w:rFonts w:cs="Arial"/>
          <w:sz w:val="22"/>
        </w:rPr>
      </w:pPr>
      <w:r w:rsidRPr="00BC0D81">
        <w:rPr>
          <w:rFonts w:cs="Arial"/>
          <w:sz w:val="22"/>
        </w:rPr>
        <w:t>Note: Even when the requested data do not include direct identifiers such as name, they are potentially identifiable when presented such that the combination of values can pinpoint just one or a few cases (e.g. deaths within a small geographic region by age group, race/ethnicity, and gender). Such data are typically subject to suppression.</w:t>
      </w:r>
    </w:p>
    <w:p w14:paraId="3024031F" w14:textId="77777777" w:rsidR="008458FF" w:rsidRDefault="008458FF" w:rsidP="008458FF">
      <w:pPr>
        <w:pStyle w:val="NormalWeb"/>
        <w:spacing w:before="0" w:beforeAutospacing="0" w:after="0" w:afterAutospacing="0"/>
        <w:ind w:left="720"/>
        <w:rPr>
          <w:rFonts w:asciiTheme="minorHAnsi" w:hAnsiTheme="minorHAnsi" w:cs="Arial"/>
          <w:sz w:val="8"/>
          <w:szCs w:val="8"/>
        </w:rPr>
      </w:pPr>
    </w:p>
    <w:p w14:paraId="70988C82" w14:textId="77777777" w:rsidR="008458FF" w:rsidRPr="00927F45" w:rsidRDefault="008458FF" w:rsidP="008458FF">
      <w:pPr>
        <w:pStyle w:val="NormalWeb"/>
        <w:spacing w:before="0" w:beforeAutospacing="0" w:after="0" w:afterAutospacing="0"/>
        <w:ind w:left="720"/>
        <w:rPr>
          <w:rFonts w:asciiTheme="minorHAnsi" w:hAnsiTheme="minorHAnsi" w:cs="Arial"/>
          <w:sz w:val="8"/>
          <w:szCs w:val="8"/>
        </w:rPr>
      </w:pPr>
    </w:p>
    <w:p w14:paraId="275345AC" w14:textId="77777777" w:rsidR="008458FF" w:rsidRDefault="008458FF" w:rsidP="008458FF">
      <w:pPr>
        <w:spacing w:after="0"/>
        <w:jc w:val="center"/>
        <w:rPr>
          <w:rFonts w:cs="Arial"/>
          <w:b/>
        </w:rPr>
      </w:pPr>
      <w:r w:rsidRPr="0075120C">
        <w:rPr>
          <w:rFonts w:cs="Arial"/>
          <w:b/>
        </w:rPr>
        <w:t xml:space="preserve">Suppression Guidelines for Vital </w:t>
      </w:r>
      <w:r>
        <w:rPr>
          <w:rFonts w:cs="Arial"/>
          <w:b/>
        </w:rPr>
        <w:t>Statistics</w:t>
      </w:r>
    </w:p>
    <w:p w14:paraId="40A4A76F" w14:textId="77777777" w:rsidR="008458FF" w:rsidRPr="00927F45" w:rsidRDefault="008458FF" w:rsidP="008458FF">
      <w:pPr>
        <w:spacing w:after="0"/>
        <w:jc w:val="center"/>
        <w:rPr>
          <w:rFonts w:cs="Arial"/>
          <w:b/>
          <w:sz w:val="8"/>
          <w:szCs w:val="8"/>
        </w:rPr>
      </w:pPr>
    </w:p>
    <w:p w14:paraId="07B81FE6" w14:textId="77777777" w:rsidR="008458FF" w:rsidRPr="00BC0D81" w:rsidRDefault="008458FF" w:rsidP="008458FF">
      <w:pPr>
        <w:spacing w:after="0"/>
        <w:rPr>
          <w:rFonts w:cs="Arial"/>
          <w:sz w:val="22"/>
        </w:rPr>
      </w:pPr>
      <w:r w:rsidRPr="00BC0D81">
        <w:rPr>
          <w:rFonts w:cs="Arial"/>
          <w:sz w:val="22"/>
        </w:rPr>
        <w:t xml:space="preserve">Requests for statistics that are not already available on our published reports and query systems online may be provided if the result could not be used to identify an individual or facility. Requests for rates and counts may be provided if the result meets certain criteria for statistical reliability. The CHS Data Management program uses the following suppression methods when producing vital statistics. Other users are required to adopt these or similar suppression practices when using these data: </w:t>
      </w:r>
    </w:p>
    <w:p w14:paraId="3DAC747A" w14:textId="77777777" w:rsidR="008458FF" w:rsidRPr="00BC0D81" w:rsidRDefault="008458FF" w:rsidP="008458FF">
      <w:pPr>
        <w:pStyle w:val="ListParagraph"/>
        <w:numPr>
          <w:ilvl w:val="0"/>
          <w:numId w:val="13"/>
        </w:numPr>
        <w:spacing w:after="200" w:line="276" w:lineRule="auto"/>
        <w:rPr>
          <w:rFonts w:cs="Arial"/>
          <w:sz w:val="22"/>
        </w:rPr>
      </w:pPr>
      <w:r w:rsidRPr="00BC0D81">
        <w:rPr>
          <w:rFonts w:cs="Arial"/>
          <w:b/>
          <w:sz w:val="22"/>
        </w:rPr>
        <w:lastRenderedPageBreak/>
        <w:t>Counts and Totals:</w:t>
      </w:r>
      <w:r w:rsidRPr="00BC0D81">
        <w:rPr>
          <w:rFonts w:cs="Arial"/>
          <w:sz w:val="22"/>
        </w:rPr>
        <w:t xml:space="preserve"> To prevent the potential identification of individuals, counts of 1-9 should be suppressed in any cell of data tables. Totals which could be used to back-calculate suppressed counts should be suppressed as well. </w:t>
      </w:r>
    </w:p>
    <w:p w14:paraId="1BFD2F75" w14:textId="77777777" w:rsidR="008458FF" w:rsidRPr="00BC0D81" w:rsidRDefault="008458FF" w:rsidP="008458FF">
      <w:pPr>
        <w:pStyle w:val="ListParagraph"/>
        <w:numPr>
          <w:ilvl w:val="0"/>
          <w:numId w:val="13"/>
        </w:numPr>
        <w:spacing w:after="200" w:line="276" w:lineRule="auto"/>
        <w:rPr>
          <w:rFonts w:cs="Arial"/>
          <w:sz w:val="22"/>
        </w:rPr>
      </w:pPr>
      <w:r w:rsidRPr="00BC0D81">
        <w:rPr>
          <w:rFonts w:cs="Arial"/>
          <w:b/>
          <w:sz w:val="22"/>
        </w:rPr>
        <w:t>Rates and Statistics:</w:t>
      </w:r>
      <w:r w:rsidRPr="00BC0D81">
        <w:rPr>
          <w:rFonts w:cs="Arial"/>
          <w:sz w:val="22"/>
        </w:rPr>
        <w:t xml:space="preserve"> Due to the misleading nature of very small numbers, rates and ratios are suppressed when the statistic is based on 1-20 cases.</w:t>
      </w:r>
    </w:p>
    <w:p w14:paraId="5B126BC0" w14:textId="77777777" w:rsidR="008458FF" w:rsidRDefault="008458FF" w:rsidP="008458FF">
      <w:pPr>
        <w:rPr>
          <w:rFonts w:cs="Arial"/>
          <w:sz w:val="6"/>
          <w:szCs w:val="6"/>
        </w:rPr>
      </w:pPr>
      <w:r>
        <w:rPr>
          <w:rFonts w:cs="Arial"/>
          <w:sz w:val="6"/>
          <w:szCs w:val="6"/>
        </w:rPr>
        <w:br w:type="page"/>
      </w:r>
    </w:p>
    <w:p w14:paraId="6CBC9331" w14:textId="77777777" w:rsidR="009B1AA2" w:rsidRDefault="009B1AA2" w:rsidP="009B1AA2">
      <w:pPr>
        <w:pStyle w:val="Heading1"/>
        <w:jc w:val="center"/>
      </w:pPr>
      <w:r>
        <w:lastRenderedPageBreak/>
        <w:t>Assurances</w:t>
      </w:r>
    </w:p>
    <w:p w14:paraId="1967B4F7" w14:textId="77777777" w:rsidR="00A71195" w:rsidRDefault="00A71195" w:rsidP="008458FF">
      <w:pPr>
        <w:spacing w:after="0"/>
        <w:rPr>
          <w:rFonts w:cs="Arial"/>
          <w:b/>
          <w:sz w:val="20"/>
          <w:szCs w:val="20"/>
        </w:rPr>
      </w:pPr>
    </w:p>
    <w:p w14:paraId="3A962C71" w14:textId="77777777" w:rsidR="008458FF" w:rsidRPr="00DA1743" w:rsidRDefault="008458FF" w:rsidP="008458FF">
      <w:pPr>
        <w:spacing w:after="0"/>
        <w:rPr>
          <w:rFonts w:cs="Arial"/>
          <w:b/>
          <w:sz w:val="20"/>
          <w:szCs w:val="20"/>
        </w:rPr>
      </w:pPr>
      <w:r w:rsidRPr="00DA1743">
        <w:rPr>
          <w:rFonts w:cs="Arial"/>
          <w:b/>
          <w:sz w:val="20"/>
          <w:szCs w:val="20"/>
        </w:rPr>
        <w:t>Vital Events Data (i.e. electronic data files of individual records)</w:t>
      </w:r>
    </w:p>
    <w:p w14:paraId="2E33B42F" w14:textId="77777777" w:rsidR="008458FF" w:rsidRPr="004D7A4D" w:rsidRDefault="008458FF" w:rsidP="008458FF">
      <w:pPr>
        <w:spacing w:after="0"/>
        <w:rPr>
          <w:rFonts w:cs="Arial"/>
          <w:sz w:val="4"/>
          <w:szCs w:val="6"/>
        </w:rPr>
      </w:pPr>
    </w:p>
    <w:p w14:paraId="10942D58" w14:textId="77777777" w:rsidR="008458FF" w:rsidRPr="00DA1743" w:rsidRDefault="008458FF" w:rsidP="008458FF">
      <w:pPr>
        <w:spacing w:after="0"/>
        <w:rPr>
          <w:rFonts w:cs="Arial"/>
          <w:sz w:val="20"/>
          <w:szCs w:val="20"/>
        </w:rPr>
      </w:pPr>
      <w:r w:rsidRPr="00DA1743">
        <w:rPr>
          <w:rFonts w:cs="Arial"/>
          <w:sz w:val="20"/>
          <w:szCs w:val="20"/>
        </w:rPr>
        <w:t xml:space="preserve">You are identified as the Responsible Party for assuring security and confidentiality of the vital event </w:t>
      </w:r>
      <w:r>
        <w:rPr>
          <w:rFonts w:cs="Arial"/>
          <w:sz w:val="20"/>
          <w:szCs w:val="20"/>
        </w:rPr>
        <w:t>data</w:t>
      </w:r>
      <w:r w:rsidRPr="00DA1743">
        <w:rPr>
          <w:rFonts w:cs="Arial"/>
          <w:sz w:val="20"/>
          <w:szCs w:val="20"/>
        </w:rPr>
        <w:t xml:space="preserve"> released to you by CHS. Please </w:t>
      </w:r>
      <w:r>
        <w:rPr>
          <w:rFonts w:cs="Arial"/>
          <w:sz w:val="20"/>
          <w:szCs w:val="20"/>
        </w:rPr>
        <w:t>initial</w:t>
      </w:r>
      <w:r w:rsidRPr="00DA1743">
        <w:rPr>
          <w:rFonts w:cs="Arial"/>
          <w:sz w:val="20"/>
          <w:szCs w:val="20"/>
        </w:rPr>
        <w:t xml:space="preserve"> next to each item to indicate agreement with the terms.</w:t>
      </w:r>
    </w:p>
    <w:p w14:paraId="1F9C3A46" w14:textId="77777777" w:rsidR="008458FF" w:rsidRPr="00DA1743" w:rsidRDefault="008458FF" w:rsidP="008458FF">
      <w:pPr>
        <w:spacing w:after="0"/>
        <w:rPr>
          <w:rFonts w:cs="Arial"/>
          <w:b/>
          <w:sz w:val="4"/>
          <w:szCs w:val="4"/>
        </w:rPr>
      </w:pPr>
    </w:p>
    <w:p w14:paraId="477456D6" w14:textId="77777777" w:rsidR="008458FF" w:rsidRPr="00DA1743" w:rsidRDefault="008458FF" w:rsidP="008458FF">
      <w:pPr>
        <w:spacing w:after="0"/>
        <w:rPr>
          <w:rFonts w:cs="Arial"/>
          <w:b/>
          <w:sz w:val="20"/>
          <w:szCs w:val="20"/>
        </w:rPr>
      </w:pPr>
      <w:r w:rsidRPr="00DA1743">
        <w:rPr>
          <w:rFonts w:cs="Arial"/>
          <w:b/>
          <w:sz w:val="20"/>
          <w:szCs w:val="20"/>
        </w:rPr>
        <w:t>Data Release Assurances</w:t>
      </w:r>
    </w:p>
    <w:p w14:paraId="55342D8D" w14:textId="77777777" w:rsidR="008458FF" w:rsidRPr="008458FF" w:rsidRDefault="008458FF" w:rsidP="008458FF">
      <w:pPr>
        <w:pStyle w:val="ListParagraph"/>
        <w:numPr>
          <w:ilvl w:val="0"/>
          <w:numId w:val="16"/>
        </w:numPr>
        <w:spacing w:after="200" w:line="276" w:lineRule="auto"/>
        <w:rPr>
          <w:rFonts w:cs="Arial"/>
          <w:sz w:val="20"/>
          <w:szCs w:val="21"/>
        </w:rPr>
      </w:pPr>
      <w:r w:rsidRPr="008458FF">
        <w:rPr>
          <w:rFonts w:cs="Arial"/>
          <w:noProof/>
          <w:sz w:val="20"/>
          <w:szCs w:val="21"/>
        </w:rPr>
        <mc:AlternateContent>
          <mc:Choice Requires="wps">
            <w:drawing>
              <wp:anchor distT="0" distB="0" distL="114300" distR="114300" simplePos="0" relativeHeight="251659264" behindDoc="0" locked="0" layoutInCell="1" allowOverlap="1" wp14:anchorId="7F04667C" wp14:editId="66DCA858">
                <wp:simplePos x="0" y="0"/>
                <wp:positionH relativeFrom="column">
                  <wp:posOffset>-105</wp:posOffset>
                </wp:positionH>
                <wp:positionV relativeFrom="paragraph">
                  <wp:posOffset>138467</wp:posOffset>
                </wp:positionV>
                <wp:extent cx="44577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83CAC5"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9pt" to="35.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" strokecolor="black [3200]" strokeweight=".5pt">
                <v:stroke joinstyle="miter"/>
              </v:line>
            </w:pict>
          </mc:Fallback>
        </mc:AlternateContent>
      </w:r>
      <w:r w:rsidRPr="008458FF">
        <w:rPr>
          <w:rFonts w:cs="Arial"/>
          <w:noProof/>
          <w:sz w:val="20"/>
          <w:szCs w:val="21"/>
        </w:rPr>
        <w:t xml:space="preserve">I have attached a </w:t>
      </w:r>
      <w:r w:rsidRPr="008458FF">
        <w:rPr>
          <w:rFonts w:cs="Arial"/>
          <w:sz w:val="20"/>
          <w:szCs w:val="21"/>
        </w:rPr>
        <w:t xml:space="preserve">data request form and an itemized list of the data elements requested with brief justification. I have included only elements which are required to satisfy our statutory requirements. </w:t>
      </w:r>
    </w:p>
    <w:p w14:paraId="4DC463F2" w14:textId="77777777" w:rsidR="008458FF" w:rsidRPr="00DA1743" w:rsidRDefault="008458FF" w:rsidP="008458FF">
      <w:pPr>
        <w:pStyle w:val="ListParagraph"/>
        <w:numPr>
          <w:ilvl w:val="0"/>
          <w:numId w:val="16"/>
        </w:numPr>
        <w:spacing w:after="20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0288" behindDoc="0" locked="0" layoutInCell="1" allowOverlap="1" wp14:anchorId="3A331734" wp14:editId="550DFA8F">
                <wp:simplePos x="0" y="0"/>
                <wp:positionH relativeFrom="column">
                  <wp:posOffset>1905</wp:posOffset>
                </wp:positionH>
                <wp:positionV relativeFrom="paragraph">
                  <wp:posOffset>127000</wp:posOffset>
                </wp:positionV>
                <wp:extent cx="445770" cy="0"/>
                <wp:effectExtent l="0" t="0" r="11430" b="19050"/>
                <wp:wrapNone/>
                <wp:docPr id="16" name="Straight Connector 16"/>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490C12" id="Straight Connector 16"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0pt" to="35.2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" strokecolor="black [3200]" strokeweight=".5pt">
                <v:stroke joinstyle="miter"/>
              </v:line>
            </w:pict>
          </mc:Fallback>
        </mc:AlternateContent>
      </w:r>
      <w:r w:rsidRPr="00DA1743">
        <w:rPr>
          <w:rFonts w:cs="Arial"/>
          <w:sz w:val="20"/>
          <w:szCs w:val="20"/>
        </w:rPr>
        <w:t>Access to the</w:t>
      </w:r>
      <w:r>
        <w:rPr>
          <w:rFonts w:cs="Arial"/>
          <w:sz w:val="20"/>
          <w:szCs w:val="20"/>
        </w:rPr>
        <w:t>se</w:t>
      </w:r>
      <w:r w:rsidRPr="00DA1743">
        <w:rPr>
          <w:rFonts w:cs="Arial"/>
          <w:sz w:val="20"/>
          <w:szCs w:val="20"/>
        </w:rPr>
        <w:t xml:space="preserve"> data will be limited to the minimum number of staff needed to accomplish the task. Each of these staff members have been or will be provided training on general standards of confidentiality including training on the protection of human subjects prior to receiving these data (online course available for free at </w:t>
      </w:r>
      <w:hyperlink r:id="rId16" w:history="1">
        <w:r w:rsidRPr="00DA1743">
          <w:rPr>
            <w:rStyle w:val="Hyperlink"/>
            <w:rFonts w:cs="Arial"/>
            <w:sz w:val="20"/>
            <w:szCs w:val="20"/>
          </w:rPr>
          <w:t>https://phrp.nihtraining.com/users/login.php?l=3</w:t>
        </w:r>
      </w:hyperlink>
      <w:r w:rsidRPr="00DA1743">
        <w:rPr>
          <w:rFonts w:cs="Arial"/>
          <w:sz w:val="20"/>
          <w:szCs w:val="20"/>
        </w:rPr>
        <w:t>).</w:t>
      </w:r>
      <w:r w:rsidRPr="00DA1743">
        <w:rPr>
          <w:sz w:val="20"/>
          <w:szCs w:val="20"/>
        </w:rPr>
        <w:t xml:space="preserve">  A list of individuals who will have access to the data is included in this request.</w:t>
      </w:r>
    </w:p>
    <w:p w14:paraId="023B2012" w14:textId="77777777" w:rsidR="008458FF" w:rsidRPr="00DA1743" w:rsidRDefault="008458FF" w:rsidP="008458FF">
      <w:pPr>
        <w:pStyle w:val="ListParagraph"/>
        <w:numPr>
          <w:ilvl w:val="0"/>
          <w:numId w:val="16"/>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1312" behindDoc="0" locked="0" layoutInCell="1" allowOverlap="1" wp14:anchorId="14522388" wp14:editId="2E29DB3E">
                <wp:simplePos x="0" y="0"/>
                <wp:positionH relativeFrom="column">
                  <wp:posOffset>22225</wp:posOffset>
                </wp:positionH>
                <wp:positionV relativeFrom="paragraph">
                  <wp:posOffset>127796</wp:posOffset>
                </wp:positionV>
                <wp:extent cx="445770" cy="0"/>
                <wp:effectExtent l="0" t="0" r="11430" b="19050"/>
                <wp:wrapNone/>
                <wp:docPr id="17" name="Straight Connector 17"/>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4EF019" id="Straight Connector 1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0.05pt" to="36.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" strokecolor="black [3200]" strokeweight=".5pt">
                <v:stroke joinstyle="miter"/>
              </v:line>
            </w:pict>
          </mc:Fallback>
        </mc:AlternateContent>
      </w:r>
      <w:r w:rsidRPr="00DA1743">
        <w:rPr>
          <w:rFonts w:cs="Arial"/>
          <w:sz w:val="20"/>
          <w:szCs w:val="20"/>
        </w:rPr>
        <w:t>The Responsible Party will not, and will not permit others to copy, sell, rent, license, lease, loan, or otherwise grant access to the data covered by this Agreement to any other person or entity without permission from DSHS.</w:t>
      </w:r>
    </w:p>
    <w:p w14:paraId="314A0E42" w14:textId="77777777" w:rsidR="008458FF" w:rsidRPr="00DA1743" w:rsidRDefault="008458FF" w:rsidP="008458FF">
      <w:pPr>
        <w:spacing w:after="0"/>
        <w:rPr>
          <w:rFonts w:cs="Arial"/>
          <w:b/>
          <w:sz w:val="20"/>
          <w:szCs w:val="20"/>
        </w:rPr>
      </w:pPr>
      <w:r w:rsidRPr="00DA1743">
        <w:rPr>
          <w:rFonts w:cs="Arial"/>
          <w:b/>
          <w:sz w:val="20"/>
          <w:szCs w:val="20"/>
        </w:rPr>
        <w:t xml:space="preserve">Data Security and Confidentiality </w:t>
      </w:r>
    </w:p>
    <w:p w14:paraId="0111CAE8" w14:textId="77777777" w:rsidR="008458FF" w:rsidRPr="00DA1743" w:rsidRDefault="008458FF" w:rsidP="008458FF">
      <w:pPr>
        <w:pStyle w:val="ListParagraph"/>
        <w:numPr>
          <w:ilvl w:val="0"/>
          <w:numId w:val="21"/>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2336" behindDoc="0" locked="0" layoutInCell="1" allowOverlap="1" wp14:anchorId="16CCB444" wp14:editId="462C46E8">
                <wp:simplePos x="0" y="0"/>
                <wp:positionH relativeFrom="column">
                  <wp:posOffset>22225</wp:posOffset>
                </wp:positionH>
                <wp:positionV relativeFrom="paragraph">
                  <wp:posOffset>125730</wp:posOffset>
                </wp:positionV>
                <wp:extent cx="445770" cy="0"/>
                <wp:effectExtent l="0" t="0" r="11430" b="19050"/>
                <wp:wrapNone/>
                <wp:docPr id="18" name="Straight Connector 18"/>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8AE840" id="Straight Connector 1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9.9pt" to="36.8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" strokecolor="black [3200]" strokeweight=".5pt">
                <v:stroke joinstyle="miter"/>
              </v:line>
            </w:pict>
          </mc:Fallback>
        </mc:AlternateContent>
      </w:r>
      <w:r w:rsidRPr="00DA1743">
        <w:rPr>
          <w:rFonts w:cs="Arial"/>
          <w:sz w:val="20"/>
          <w:szCs w:val="20"/>
        </w:rPr>
        <w:t xml:space="preserve">Data will be stored </w:t>
      </w:r>
      <w:r>
        <w:rPr>
          <w:rFonts w:cs="Arial"/>
          <w:sz w:val="20"/>
          <w:szCs w:val="20"/>
        </w:rPr>
        <w:t>within</w:t>
      </w:r>
      <w:r w:rsidRPr="00DA1743">
        <w:rPr>
          <w:rFonts w:cs="Arial"/>
          <w:sz w:val="20"/>
          <w:szCs w:val="20"/>
        </w:rPr>
        <w:t xml:space="preserve"> encrypted and password protected devices.</w:t>
      </w:r>
    </w:p>
    <w:p w14:paraId="22A1D0FE" w14:textId="77777777" w:rsidR="008458FF" w:rsidRPr="00DA1743" w:rsidRDefault="008458FF" w:rsidP="008458FF">
      <w:pPr>
        <w:pStyle w:val="ListParagraph"/>
        <w:numPr>
          <w:ilvl w:val="0"/>
          <w:numId w:val="21"/>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3360" behindDoc="0" locked="0" layoutInCell="1" allowOverlap="1" wp14:anchorId="2BA90095" wp14:editId="0D8826DA">
                <wp:simplePos x="0" y="0"/>
                <wp:positionH relativeFrom="column">
                  <wp:posOffset>22225</wp:posOffset>
                </wp:positionH>
                <wp:positionV relativeFrom="paragraph">
                  <wp:posOffset>131445</wp:posOffset>
                </wp:positionV>
                <wp:extent cx="445770" cy="0"/>
                <wp:effectExtent l="0" t="0" r="11430" b="19050"/>
                <wp:wrapNone/>
                <wp:docPr id="19" name="Straight Connector 19"/>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EBFC39" id="Straight Connector 19"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0.35pt" to="36.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" strokecolor="black [3200]" strokeweight=".5pt">
                <v:stroke joinstyle="miter"/>
              </v:line>
            </w:pict>
          </mc:Fallback>
        </mc:AlternateContent>
      </w:r>
      <w:r w:rsidRPr="00DA1743">
        <w:rPr>
          <w:rFonts w:cs="Arial"/>
          <w:sz w:val="20"/>
          <w:szCs w:val="20"/>
        </w:rPr>
        <w:t>Hard copy output of individual records or data will be kept secure and will be shredded as soon as possible.</w:t>
      </w:r>
    </w:p>
    <w:p w14:paraId="34DB6848" w14:textId="77777777" w:rsidR="008458FF" w:rsidRPr="00DA1743" w:rsidRDefault="008458FF" w:rsidP="008458FF">
      <w:pPr>
        <w:pStyle w:val="ListParagraph"/>
        <w:numPr>
          <w:ilvl w:val="0"/>
          <w:numId w:val="21"/>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4384" behindDoc="0" locked="0" layoutInCell="1" allowOverlap="1" wp14:anchorId="3B47410D" wp14:editId="379770FB">
                <wp:simplePos x="0" y="0"/>
                <wp:positionH relativeFrom="column">
                  <wp:posOffset>22225</wp:posOffset>
                </wp:positionH>
                <wp:positionV relativeFrom="paragraph">
                  <wp:posOffset>151765</wp:posOffset>
                </wp:positionV>
                <wp:extent cx="445770" cy="0"/>
                <wp:effectExtent l="0" t="0" r="11430" b="19050"/>
                <wp:wrapNone/>
                <wp:docPr id="20" name="Straight Connector 20"/>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F4CD83" id="Straight Connector 20"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1.95pt" to="36.8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" strokecolor="black [3200]" strokeweight=".5pt">
                <v:stroke joinstyle="miter"/>
              </v:line>
            </w:pict>
          </mc:Fallback>
        </mc:AlternateContent>
      </w:r>
      <w:r w:rsidRPr="00DA1743">
        <w:rPr>
          <w:rFonts w:cs="Arial"/>
          <w:sz w:val="20"/>
          <w:szCs w:val="20"/>
        </w:rPr>
        <w:t xml:space="preserve">Efforts will not be undertaken to determine the identity of any person in these records, to use these records to determine the identity of any person, or to disclose identifiable information without permission from DSHS. Should such disclosure be discovered, the </w:t>
      </w:r>
      <w:r>
        <w:rPr>
          <w:rFonts w:cs="Arial"/>
          <w:sz w:val="20"/>
          <w:szCs w:val="20"/>
        </w:rPr>
        <w:t>Health Information Resources Branch</w:t>
      </w:r>
      <w:r w:rsidRPr="00DA1743">
        <w:rPr>
          <w:rFonts w:cs="Arial"/>
          <w:sz w:val="20"/>
          <w:szCs w:val="20"/>
        </w:rPr>
        <w:t xml:space="preserve"> should be notified immediately. </w:t>
      </w:r>
    </w:p>
    <w:p w14:paraId="603C667D" w14:textId="77777777" w:rsidR="008458FF" w:rsidRPr="00DA1743" w:rsidRDefault="008458FF" w:rsidP="008458FF">
      <w:pPr>
        <w:pStyle w:val="ListParagraph"/>
        <w:numPr>
          <w:ilvl w:val="0"/>
          <w:numId w:val="21"/>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5408" behindDoc="0" locked="0" layoutInCell="1" allowOverlap="1" wp14:anchorId="47D61E2E" wp14:editId="7C50B21C">
                <wp:simplePos x="0" y="0"/>
                <wp:positionH relativeFrom="column">
                  <wp:posOffset>22225</wp:posOffset>
                </wp:positionH>
                <wp:positionV relativeFrom="paragraph">
                  <wp:posOffset>134620</wp:posOffset>
                </wp:positionV>
                <wp:extent cx="445770" cy="0"/>
                <wp:effectExtent l="0" t="0" r="11430" b="19050"/>
                <wp:wrapNone/>
                <wp:docPr id="21" name="Straight Connector 21"/>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EF7B46" id="Straight Connector 2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10.6pt" to="36.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" strokecolor="black [3200]" strokeweight=".5pt">
                <v:stroke joinstyle="miter"/>
              </v:line>
            </w:pict>
          </mc:Fallback>
        </mc:AlternateContent>
      </w:r>
      <w:r w:rsidRPr="00DA1743">
        <w:rPr>
          <w:rFonts w:cs="Arial"/>
          <w:sz w:val="20"/>
          <w:szCs w:val="20"/>
        </w:rPr>
        <w:t>The Responsible Party will make no attempt to link, or permit others to attempt to link, the records with personally identifiable information from any other source (such that the result would be identifiable) without permission from DSHS.</w:t>
      </w:r>
    </w:p>
    <w:p w14:paraId="0834A0D1" w14:textId="77777777" w:rsidR="008458FF" w:rsidRPr="00DA1743" w:rsidRDefault="008458FF" w:rsidP="008458FF">
      <w:pPr>
        <w:spacing w:after="0"/>
        <w:rPr>
          <w:rFonts w:cs="Arial"/>
          <w:b/>
          <w:sz w:val="20"/>
          <w:szCs w:val="20"/>
        </w:rPr>
      </w:pPr>
      <w:r w:rsidRPr="00DA1743">
        <w:rPr>
          <w:rFonts w:cs="Arial"/>
          <w:b/>
          <w:sz w:val="20"/>
          <w:szCs w:val="20"/>
        </w:rPr>
        <w:t>Project Completion</w:t>
      </w:r>
    </w:p>
    <w:p w14:paraId="660A3429" w14:textId="77777777" w:rsidR="008458FF" w:rsidRPr="00DA1743" w:rsidRDefault="008458FF" w:rsidP="008458FF">
      <w:pPr>
        <w:pStyle w:val="ListParagraph"/>
        <w:numPr>
          <w:ilvl w:val="0"/>
          <w:numId w:val="24"/>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6432" behindDoc="0" locked="0" layoutInCell="1" allowOverlap="1" wp14:anchorId="3ECDCF7D" wp14:editId="789DB6DD">
                <wp:simplePos x="0" y="0"/>
                <wp:positionH relativeFrom="column">
                  <wp:posOffset>10795</wp:posOffset>
                </wp:positionH>
                <wp:positionV relativeFrom="paragraph">
                  <wp:posOffset>133350</wp:posOffset>
                </wp:positionV>
                <wp:extent cx="445770" cy="0"/>
                <wp:effectExtent l="0" t="0" r="11430" b="19050"/>
                <wp:wrapNone/>
                <wp:docPr id="22" name="Straight Connector 22"/>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5714F7" id="Straight Connector 22"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10.5pt" to="3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" strokecolor="black [3200]" strokeweight=".5pt">
                <v:stroke joinstyle="miter"/>
              </v:line>
            </w:pict>
          </mc:Fallback>
        </mc:AlternateContent>
      </w:r>
      <w:r>
        <w:rPr>
          <w:sz w:val="20"/>
          <w:szCs w:val="20"/>
        </w:rPr>
        <w:t>T</w:t>
      </w:r>
      <w:r w:rsidRPr="00DA1743">
        <w:rPr>
          <w:sz w:val="20"/>
          <w:szCs w:val="20"/>
        </w:rPr>
        <w:t xml:space="preserve">his project will be complete on or before __________(MM/DD/YYYY). The Responsible Party will notify CHS </w:t>
      </w:r>
      <w:r w:rsidR="00DF52C8">
        <w:rPr>
          <w:sz w:val="20"/>
          <w:szCs w:val="20"/>
        </w:rPr>
        <w:t xml:space="preserve">and the IRB </w:t>
      </w:r>
      <w:r w:rsidRPr="00DA1743">
        <w:rPr>
          <w:sz w:val="20"/>
          <w:szCs w:val="20"/>
        </w:rPr>
        <w:t>upon project completion.</w:t>
      </w:r>
    </w:p>
    <w:p w14:paraId="307FF89D" w14:textId="77777777" w:rsidR="008458FF" w:rsidRPr="00DA1743" w:rsidRDefault="008458FF" w:rsidP="008458FF">
      <w:pPr>
        <w:pStyle w:val="ListParagraph"/>
        <w:numPr>
          <w:ilvl w:val="0"/>
          <w:numId w:val="24"/>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7456" behindDoc="0" locked="0" layoutInCell="1" allowOverlap="1" wp14:anchorId="557D2EED" wp14:editId="3E7E10A4">
                <wp:simplePos x="0" y="0"/>
                <wp:positionH relativeFrom="column">
                  <wp:posOffset>17145</wp:posOffset>
                </wp:positionH>
                <wp:positionV relativeFrom="paragraph">
                  <wp:posOffset>125095</wp:posOffset>
                </wp:positionV>
                <wp:extent cx="445770" cy="0"/>
                <wp:effectExtent l="0" t="0" r="11430" b="19050"/>
                <wp:wrapNone/>
                <wp:docPr id="23" name="Straight Connector 23"/>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CCC0532" id="Straight Connector 23"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9.85pt" to="36.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" strokecolor="black [3200]" strokeweight=".5pt">
                <v:stroke joinstyle="miter"/>
              </v:line>
            </w:pict>
          </mc:Fallback>
        </mc:AlternateContent>
      </w:r>
      <w:r w:rsidRPr="00DA1743">
        <w:rPr>
          <w:sz w:val="20"/>
          <w:szCs w:val="20"/>
        </w:rPr>
        <w:t>The data, as well as any additional potentially identifiable data files created, will be securely and permanently destroyed after completion of the project.</w:t>
      </w:r>
    </w:p>
    <w:p w14:paraId="38717235" w14:textId="77777777" w:rsidR="008458FF" w:rsidRPr="00DA1743" w:rsidRDefault="008458FF" w:rsidP="008458FF">
      <w:pPr>
        <w:pStyle w:val="ListParagraph"/>
        <w:numPr>
          <w:ilvl w:val="0"/>
          <w:numId w:val="25"/>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8480" behindDoc="0" locked="0" layoutInCell="1" allowOverlap="1" wp14:anchorId="0551358E" wp14:editId="17803120">
                <wp:simplePos x="0" y="0"/>
                <wp:positionH relativeFrom="column">
                  <wp:posOffset>10795</wp:posOffset>
                </wp:positionH>
                <wp:positionV relativeFrom="paragraph">
                  <wp:posOffset>129540</wp:posOffset>
                </wp:positionV>
                <wp:extent cx="445770" cy="0"/>
                <wp:effectExtent l="0" t="0" r="11430" b="19050"/>
                <wp:wrapNone/>
                <wp:docPr id="24" name="Straight Connector 24"/>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E8790E" id="Straight Connector 2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10.2pt" to="35.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" strokecolor="black [3200]" strokeweight=".5pt">
                <v:stroke joinstyle="miter"/>
              </v:line>
            </w:pict>
          </mc:Fallback>
        </mc:AlternateContent>
      </w:r>
      <w:r w:rsidRPr="00DA1743">
        <w:rPr>
          <w:rFonts w:cs="Arial"/>
          <w:sz w:val="20"/>
          <w:szCs w:val="20"/>
        </w:rPr>
        <w:t>All reports and results released based on these data will be in aggregate form only in a manner that the result could not be used to identify an individual.</w:t>
      </w:r>
      <w:r>
        <w:rPr>
          <w:rFonts w:cs="Arial"/>
          <w:sz w:val="20"/>
          <w:szCs w:val="20"/>
        </w:rPr>
        <w:t xml:space="preserve"> </w:t>
      </w:r>
      <w:r w:rsidRPr="00020322">
        <w:rPr>
          <w:rFonts w:cs="Arial"/>
          <w:sz w:val="20"/>
          <w:szCs w:val="20"/>
        </w:rPr>
        <w:t>Data suppression will be used to prevent the potential identification of individuals.</w:t>
      </w:r>
    </w:p>
    <w:p w14:paraId="7337268E" w14:textId="77777777" w:rsidR="008458FF" w:rsidRPr="00DA1743" w:rsidRDefault="008458FF" w:rsidP="008458FF">
      <w:pPr>
        <w:pStyle w:val="ListParagraph"/>
        <w:numPr>
          <w:ilvl w:val="0"/>
          <w:numId w:val="25"/>
        </w:numPr>
        <w:spacing w:after="20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69504" behindDoc="0" locked="0" layoutInCell="1" allowOverlap="1" wp14:anchorId="2BE9565E" wp14:editId="31A32167">
                <wp:simplePos x="0" y="0"/>
                <wp:positionH relativeFrom="column">
                  <wp:posOffset>19685</wp:posOffset>
                </wp:positionH>
                <wp:positionV relativeFrom="paragraph">
                  <wp:posOffset>137160</wp:posOffset>
                </wp:positionV>
                <wp:extent cx="445770" cy="0"/>
                <wp:effectExtent l="0" t="0" r="11430" b="19050"/>
                <wp:wrapNone/>
                <wp:docPr id="25" name="Straight Connector 25"/>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9BEFED" id="Straight Connector 25"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0.8pt" to="36.6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" strokecolor="black [3200]" strokeweight=".5pt">
                <v:stroke joinstyle="miter"/>
              </v:line>
            </w:pict>
          </mc:Fallback>
        </mc:AlternateContent>
      </w:r>
      <w:r w:rsidRPr="00DA1743">
        <w:rPr>
          <w:rFonts w:cs="Arial"/>
          <w:sz w:val="20"/>
          <w:szCs w:val="20"/>
        </w:rPr>
        <w:t>The responsible party agrees to be cognizant of the limitations of the</w:t>
      </w:r>
      <w:r>
        <w:rPr>
          <w:rFonts w:cs="Arial"/>
          <w:sz w:val="20"/>
          <w:szCs w:val="20"/>
        </w:rPr>
        <w:t>se</w:t>
      </w:r>
      <w:r w:rsidRPr="00DA1743">
        <w:rPr>
          <w:rFonts w:cs="Arial"/>
          <w:sz w:val="20"/>
          <w:szCs w:val="20"/>
        </w:rPr>
        <w:t xml:space="preserve"> data</w:t>
      </w:r>
      <w:r>
        <w:rPr>
          <w:rFonts w:cs="Arial"/>
          <w:sz w:val="20"/>
          <w:szCs w:val="20"/>
        </w:rPr>
        <w:t>,</w:t>
      </w:r>
      <w:r w:rsidRPr="00DA1743">
        <w:rPr>
          <w:rFonts w:cs="Arial"/>
          <w:sz w:val="20"/>
          <w:szCs w:val="20"/>
        </w:rPr>
        <w:t xml:space="preserve"> and to accurately represent limitatio</w:t>
      </w:r>
      <w:r>
        <w:rPr>
          <w:rFonts w:cs="Arial"/>
          <w:sz w:val="20"/>
          <w:szCs w:val="20"/>
        </w:rPr>
        <w:t>ns when disseminating findings based on these data.</w:t>
      </w:r>
    </w:p>
    <w:p w14:paraId="25CF047B" w14:textId="77777777" w:rsidR="008458FF" w:rsidRPr="00DA1743" w:rsidRDefault="008458FF" w:rsidP="008458FF">
      <w:pPr>
        <w:pStyle w:val="ListParagraph"/>
        <w:numPr>
          <w:ilvl w:val="0"/>
          <w:numId w:val="25"/>
        </w:numPr>
        <w:spacing w:after="200" w:line="276" w:lineRule="auto"/>
        <w:rPr>
          <w:rFonts w:cs="Arial"/>
          <w:sz w:val="20"/>
          <w:szCs w:val="20"/>
        </w:rPr>
      </w:pPr>
      <w:r w:rsidRPr="0075120C">
        <w:rPr>
          <w:rFonts w:cs="Arial"/>
          <w:noProof/>
          <w:sz w:val="21"/>
          <w:szCs w:val="21"/>
        </w:rPr>
        <w:lastRenderedPageBreak/>
        <mc:AlternateContent>
          <mc:Choice Requires="wps">
            <w:drawing>
              <wp:anchor distT="0" distB="0" distL="114300" distR="114300" simplePos="0" relativeHeight="251670528" behindDoc="0" locked="0" layoutInCell="1" allowOverlap="1" wp14:anchorId="5A452A4F" wp14:editId="2A74F3E3">
                <wp:simplePos x="0" y="0"/>
                <wp:positionH relativeFrom="column">
                  <wp:posOffset>19685</wp:posOffset>
                </wp:positionH>
                <wp:positionV relativeFrom="paragraph">
                  <wp:posOffset>141605</wp:posOffset>
                </wp:positionV>
                <wp:extent cx="445770" cy="0"/>
                <wp:effectExtent l="0" t="0" r="11430" b="19050"/>
                <wp:wrapNone/>
                <wp:docPr id="26" name="Straight Connector 26"/>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5A18BC" id="Straight Connector 2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1.15pt" to="36.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" strokecolor="black [3200]" strokeweight=".5pt">
                <v:stroke joinstyle="miter"/>
              </v:line>
            </w:pict>
          </mc:Fallback>
        </mc:AlternateContent>
      </w:r>
      <w:r w:rsidRPr="00DA1743">
        <w:rPr>
          <w:rFonts w:cs="Arial"/>
          <w:sz w:val="20"/>
          <w:szCs w:val="20"/>
        </w:rPr>
        <w:t>Publications using these data will appropriately cite the source and include at a minimum: Texas Department of State Health Services, Center for Health Statistics; Timeframe of Data Presented; Vital Event(s) Included. CHS will be informed of any publications arising from works using these data.</w:t>
      </w:r>
    </w:p>
    <w:p w14:paraId="11EBB5EF" w14:textId="77777777" w:rsidR="008458FF" w:rsidRPr="00DA1743" w:rsidRDefault="008458FF" w:rsidP="008458FF">
      <w:pPr>
        <w:pStyle w:val="ListParagraph"/>
        <w:numPr>
          <w:ilvl w:val="0"/>
          <w:numId w:val="25"/>
        </w:numPr>
        <w:spacing w:after="0" w:line="276" w:lineRule="auto"/>
        <w:rPr>
          <w:rFonts w:cs="Arial"/>
          <w:sz w:val="20"/>
          <w:szCs w:val="20"/>
        </w:rPr>
      </w:pPr>
      <w:r w:rsidRPr="0075120C">
        <w:rPr>
          <w:rFonts w:cs="Arial"/>
          <w:noProof/>
          <w:sz w:val="21"/>
          <w:szCs w:val="21"/>
        </w:rPr>
        <mc:AlternateContent>
          <mc:Choice Requires="wps">
            <w:drawing>
              <wp:anchor distT="0" distB="0" distL="114300" distR="114300" simplePos="0" relativeHeight="251671552" behindDoc="0" locked="0" layoutInCell="1" allowOverlap="1" wp14:anchorId="63BD277A" wp14:editId="6AA04F41">
                <wp:simplePos x="0" y="0"/>
                <wp:positionH relativeFrom="column">
                  <wp:posOffset>19685</wp:posOffset>
                </wp:positionH>
                <wp:positionV relativeFrom="paragraph">
                  <wp:posOffset>132715</wp:posOffset>
                </wp:positionV>
                <wp:extent cx="445770" cy="0"/>
                <wp:effectExtent l="0" t="0" r="11430" b="19050"/>
                <wp:wrapNone/>
                <wp:docPr id="27" name="Straight Connector 27"/>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223D52" id="Straight Connector 27"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0.45pt" to="36.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" strokecolor="black [3200]" strokeweight=".5pt">
                <v:stroke joinstyle="miter"/>
              </v:line>
            </w:pict>
          </mc:Fallback>
        </mc:AlternateContent>
      </w:r>
      <w:r w:rsidRPr="00DA1743">
        <w:rPr>
          <w:rFonts w:cs="Arial"/>
          <w:sz w:val="20"/>
          <w:szCs w:val="20"/>
        </w:rPr>
        <w:t>The Responsible Party will not, and will not permit others to make statements indicating or suggesting that interpretations drawn from these data are those of DSHS.</w:t>
      </w:r>
    </w:p>
    <w:p w14:paraId="1AAF3DBC" w14:textId="77777777" w:rsidR="00BC0D81" w:rsidRDefault="00BC0D81" w:rsidP="008458FF">
      <w:pPr>
        <w:spacing w:after="0"/>
        <w:rPr>
          <w:rFonts w:cs="Arial"/>
          <w:sz w:val="20"/>
          <w:szCs w:val="20"/>
        </w:rPr>
      </w:pPr>
    </w:p>
    <w:p w14:paraId="4FE019B5" w14:textId="77777777" w:rsidR="008458FF" w:rsidRDefault="008458FF" w:rsidP="008458FF">
      <w:pPr>
        <w:spacing w:after="0"/>
        <w:rPr>
          <w:rFonts w:cs="Arial"/>
          <w:sz w:val="20"/>
          <w:szCs w:val="20"/>
        </w:rPr>
      </w:pPr>
      <w:r w:rsidRPr="00DA1743">
        <w:rPr>
          <w:rFonts w:cs="Arial"/>
          <w:sz w:val="20"/>
          <w:szCs w:val="20"/>
        </w:rPr>
        <w:t>Signature below indicates the Responsible Party agrees to the</w:t>
      </w:r>
      <w:r w:rsidR="00BF1411">
        <w:rPr>
          <w:rFonts w:cs="Arial"/>
          <w:sz w:val="20"/>
          <w:szCs w:val="20"/>
        </w:rPr>
        <w:t>se</w:t>
      </w:r>
      <w:r w:rsidRPr="00DA1743">
        <w:rPr>
          <w:rFonts w:cs="Arial"/>
          <w:sz w:val="20"/>
          <w:szCs w:val="20"/>
        </w:rPr>
        <w:t xml:space="preserve"> terms:</w:t>
      </w:r>
    </w:p>
    <w:p w14:paraId="6347085F" w14:textId="77777777" w:rsidR="008458FF" w:rsidRPr="00C448AE" w:rsidRDefault="008458FF" w:rsidP="008458FF">
      <w:pPr>
        <w:spacing w:after="0"/>
        <w:rPr>
          <w:rFonts w:cs="Arial"/>
          <w:sz w:val="12"/>
          <w:szCs w:val="20"/>
        </w:rPr>
      </w:pPr>
    </w:p>
    <w:p w14:paraId="371919A0" w14:textId="77777777" w:rsidR="008458FF" w:rsidRPr="00DA1743" w:rsidRDefault="008458FF" w:rsidP="008458FF">
      <w:pPr>
        <w:spacing w:after="0"/>
        <w:rPr>
          <w:rFonts w:cs="Arial"/>
          <w:sz w:val="20"/>
          <w:szCs w:val="20"/>
        </w:rPr>
      </w:pPr>
      <w:r w:rsidRPr="00DA1743">
        <w:rPr>
          <w:rFonts w:cs="Arial"/>
          <w:sz w:val="20"/>
          <w:szCs w:val="20"/>
          <w:u w:val="single"/>
        </w:rPr>
        <w:tab/>
      </w:r>
      <w:r w:rsidRPr="00DA1743">
        <w:rPr>
          <w:rFonts w:cs="Arial"/>
          <w:sz w:val="20"/>
          <w:szCs w:val="20"/>
          <w:u w:val="single"/>
        </w:rPr>
        <w:tab/>
      </w:r>
      <w:r w:rsidRPr="00DA1743">
        <w:rPr>
          <w:rFonts w:cs="Arial"/>
          <w:sz w:val="20"/>
          <w:szCs w:val="20"/>
          <w:u w:val="single"/>
        </w:rPr>
        <w:tab/>
      </w:r>
      <w:r w:rsidRPr="00DA1743">
        <w:rPr>
          <w:rFonts w:cs="Arial"/>
          <w:sz w:val="20"/>
          <w:szCs w:val="20"/>
          <w:u w:val="single"/>
        </w:rPr>
        <w:tab/>
      </w:r>
      <w:r w:rsidRPr="00DA1743">
        <w:rPr>
          <w:rFonts w:cs="Arial"/>
          <w:sz w:val="20"/>
          <w:szCs w:val="20"/>
          <w:u w:val="single"/>
        </w:rPr>
        <w:tab/>
      </w:r>
      <w:r w:rsidRPr="00DA1743">
        <w:rPr>
          <w:rFonts w:cs="Arial"/>
          <w:sz w:val="20"/>
          <w:szCs w:val="20"/>
        </w:rPr>
        <w:tab/>
      </w:r>
      <w:r w:rsidRPr="00DA1743">
        <w:rPr>
          <w:rFonts w:cs="Arial"/>
          <w:sz w:val="20"/>
          <w:szCs w:val="20"/>
          <w:u w:val="single"/>
        </w:rPr>
        <w:tab/>
      </w:r>
      <w:r w:rsidRPr="00DA1743">
        <w:rPr>
          <w:rFonts w:cs="Arial"/>
          <w:sz w:val="20"/>
          <w:szCs w:val="20"/>
          <w:u w:val="single"/>
        </w:rPr>
        <w:tab/>
      </w:r>
      <w:r w:rsidRPr="00DA1743">
        <w:rPr>
          <w:rFonts w:cs="Arial"/>
          <w:sz w:val="20"/>
          <w:szCs w:val="20"/>
        </w:rPr>
        <w:tab/>
      </w:r>
      <w:r w:rsidRPr="00DA1743">
        <w:rPr>
          <w:rFonts w:cs="Arial"/>
          <w:sz w:val="20"/>
          <w:szCs w:val="20"/>
          <w:u w:val="single"/>
        </w:rPr>
        <w:tab/>
      </w:r>
      <w:r w:rsidRPr="00DA1743">
        <w:rPr>
          <w:rFonts w:cs="Arial"/>
          <w:sz w:val="20"/>
          <w:szCs w:val="20"/>
          <w:u w:val="single"/>
        </w:rPr>
        <w:tab/>
      </w:r>
      <w:r w:rsidRPr="00DA1743">
        <w:rPr>
          <w:rFonts w:cs="Arial"/>
          <w:sz w:val="20"/>
          <w:szCs w:val="20"/>
          <w:u w:val="single"/>
        </w:rPr>
        <w:tab/>
      </w:r>
    </w:p>
    <w:p w14:paraId="58F8E54B" w14:textId="77777777" w:rsidR="008458FF" w:rsidRDefault="008458FF" w:rsidP="008458FF">
      <w:pPr>
        <w:rPr>
          <w:rFonts w:cs="Arial"/>
          <w:sz w:val="20"/>
          <w:szCs w:val="20"/>
        </w:rPr>
      </w:pPr>
      <w:r w:rsidRPr="00DA1743">
        <w:rPr>
          <w:rFonts w:cs="Arial"/>
          <w:sz w:val="20"/>
          <w:szCs w:val="20"/>
        </w:rPr>
        <w:t>Signature</w:t>
      </w:r>
      <w:r w:rsidRPr="00DA1743">
        <w:rPr>
          <w:rFonts w:cs="Arial"/>
          <w:sz w:val="20"/>
          <w:szCs w:val="20"/>
        </w:rPr>
        <w:tab/>
      </w:r>
      <w:r w:rsidRPr="00DA1743">
        <w:rPr>
          <w:rFonts w:cs="Arial"/>
          <w:sz w:val="20"/>
          <w:szCs w:val="20"/>
        </w:rPr>
        <w:tab/>
      </w:r>
      <w:r w:rsidRPr="00DA1743">
        <w:rPr>
          <w:rFonts w:cs="Arial"/>
          <w:sz w:val="20"/>
          <w:szCs w:val="20"/>
        </w:rPr>
        <w:tab/>
      </w:r>
      <w:r w:rsidR="00702D58">
        <w:rPr>
          <w:rFonts w:cs="Arial"/>
          <w:sz w:val="20"/>
          <w:szCs w:val="20"/>
        </w:rPr>
        <w:tab/>
      </w:r>
      <w:r w:rsidR="00702D58">
        <w:rPr>
          <w:rFonts w:cs="Arial"/>
          <w:sz w:val="20"/>
          <w:szCs w:val="20"/>
        </w:rPr>
        <w:tab/>
      </w:r>
      <w:r w:rsidRPr="00DA1743">
        <w:rPr>
          <w:rFonts w:cs="Arial"/>
          <w:sz w:val="20"/>
          <w:szCs w:val="20"/>
        </w:rPr>
        <w:t>Date</w:t>
      </w:r>
      <w:r w:rsidRPr="00DA1743">
        <w:rPr>
          <w:rFonts w:cs="Arial"/>
          <w:sz w:val="20"/>
          <w:szCs w:val="20"/>
        </w:rPr>
        <w:tab/>
      </w:r>
      <w:r w:rsidRPr="00DA1743">
        <w:rPr>
          <w:rFonts w:cs="Arial"/>
          <w:sz w:val="20"/>
          <w:szCs w:val="20"/>
        </w:rPr>
        <w:tab/>
      </w:r>
      <w:r w:rsidRPr="00DA1743">
        <w:rPr>
          <w:rFonts w:cs="Arial"/>
          <w:sz w:val="20"/>
          <w:szCs w:val="20"/>
        </w:rPr>
        <w:tab/>
        <w:t>Agency or Institution</w:t>
      </w:r>
    </w:p>
    <w:p w14:paraId="5F8143BD" w14:textId="77777777" w:rsidR="008458FF" w:rsidRDefault="008458FF" w:rsidP="008458FF">
      <w:pPr>
        <w:rPr>
          <w:rFonts w:cs="Arial"/>
          <w:sz w:val="20"/>
          <w:szCs w:val="20"/>
        </w:rPr>
      </w:pPr>
    </w:p>
    <w:p w14:paraId="7D108D29" w14:textId="77777777" w:rsidR="001210F2" w:rsidRPr="001210F2" w:rsidRDefault="001210F2" w:rsidP="001210F2">
      <w:pPr>
        <w:pStyle w:val="ListParagraph"/>
        <w:ind w:left="2880" w:hanging="1440"/>
      </w:pPr>
    </w:p>
    <w:sectPr w:rsidR="001210F2" w:rsidRPr="001210F2" w:rsidSect="008458FF">
      <w:head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0B750" w14:textId="77777777" w:rsidR="002F4071" w:rsidRDefault="002F4071" w:rsidP="00A14E1E">
      <w:pPr>
        <w:spacing w:after="0" w:line="240" w:lineRule="auto"/>
      </w:pPr>
      <w:r>
        <w:separator/>
      </w:r>
    </w:p>
  </w:endnote>
  <w:endnote w:type="continuationSeparator" w:id="0">
    <w:p w14:paraId="5CBD4973" w14:textId="77777777" w:rsidR="002F4071" w:rsidRDefault="002F4071" w:rsidP="00A1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B7A5" w14:textId="2AC0B987" w:rsidR="00CB329A" w:rsidRPr="00CB329A" w:rsidRDefault="00CB329A">
    <w:pPr>
      <w:pStyle w:val="Footer"/>
      <w:rPr>
        <w:i/>
        <w:iCs/>
        <w:sz w:val="20"/>
        <w:szCs w:val="20"/>
      </w:rPr>
    </w:pPr>
    <w:r w:rsidRPr="00CB329A">
      <w:rPr>
        <w:i/>
        <w:iCs/>
        <w:sz w:val="20"/>
        <w:szCs w:val="20"/>
      </w:rPr>
      <w:t>Last Updated 11/4/2022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95B5B" w14:textId="77777777" w:rsidR="002F4071" w:rsidRDefault="002F4071" w:rsidP="00A14E1E">
      <w:pPr>
        <w:spacing w:after="0" w:line="240" w:lineRule="auto"/>
      </w:pPr>
      <w:r>
        <w:separator/>
      </w:r>
    </w:p>
  </w:footnote>
  <w:footnote w:type="continuationSeparator" w:id="0">
    <w:p w14:paraId="5FA3BDE1" w14:textId="77777777" w:rsidR="002F4071" w:rsidRDefault="002F4071" w:rsidP="00A14E1E">
      <w:pPr>
        <w:spacing w:after="0" w:line="240" w:lineRule="auto"/>
      </w:pPr>
      <w:r>
        <w:continuationSeparator/>
      </w:r>
    </w:p>
  </w:footnote>
  <w:footnote w:id="1">
    <w:p w14:paraId="53A90AAB" w14:textId="521F9505" w:rsidR="00A14E1E" w:rsidRDefault="00A14E1E" w:rsidP="00A14E1E">
      <w:r>
        <w:rPr>
          <w:rStyle w:val="FootnoteReference"/>
        </w:rPr>
        <w:footnoteRef/>
      </w:r>
      <w:r>
        <w:t xml:space="preserve"> </w:t>
      </w:r>
      <w:r>
        <w:rPr>
          <w:sz w:val="16"/>
        </w:rPr>
        <w:t>F</w:t>
      </w:r>
      <w:r w:rsidR="00A13723">
        <w:rPr>
          <w:sz w:val="16"/>
        </w:rPr>
        <w:t>inalized, or “F</w:t>
      </w:r>
      <w:r>
        <w:rPr>
          <w:sz w:val="16"/>
        </w:rPr>
        <w:t>rozen</w:t>
      </w:r>
      <w:r w:rsidR="00A13723">
        <w:rPr>
          <w:sz w:val="16"/>
        </w:rPr>
        <w:t>”</w:t>
      </w:r>
      <w:r>
        <w:rPr>
          <w:sz w:val="16"/>
        </w:rPr>
        <w:t xml:space="preserve"> Statistical Data: Data are static and are statistically frozen at a date determined by VSU each registration year. Any records past this cut-off date are not included. Finalized vital event statistics are tabulated based on data that are edited at the record level, checked in aggregated counts and compared with previous years. Frozen statistical data are geocoded.</w:t>
      </w:r>
      <w:r w:rsidR="009E2DEE">
        <w:rPr>
          <w:sz w:val="16"/>
        </w:rPr>
        <w:t xml:space="preserve"> These are the most accurate statistical data and suggested in the majority of circumstances, but are not available for the most recent year. </w:t>
      </w:r>
    </w:p>
  </w:footnote>
  <w:footnote w:id="2">
    <w:p w14:paraId="170B1478" w14:textId="64ACCD83" w:rsidR="00A14E1E" w:rsidRPr="00A14E1E" w:rsidRDefault="00A14E1E" w:rsidP="00A14E1E">
      <w:pPr>
        <w:rPr>
          <w:sz w:val="16"/>
        </w:rPr>
      </w:pPr>
      <w:r>
        <w:rPr>
          <w:rStyle w:val="FootnoteReference"/>
        </w:rPr>
        <w:footnoteRef/>
      </w:r>
      <w:r>
        <w:t xml:space="preserve"> </w:t>
      </w:r>
      <w:r w:rsidR="00A13723">
        <w:rPr>
          <w:sz w:val="16"/>
        </w:rPr>
        <w:t>Provisional, or “Dynamic”</w:t>
      </w:r>
      <w:r w:rsidR="00A13723" w:rsidRPr="002B3C68">
        <w:rPr>
          <w:sz w:val="16"/>
        </w:rPr>
        <w:t xml:space="preserve"> </w:t>
      </w:r>
      <w:r w:rsidRPr="002B3C68">
        <w:rPr>
          <w:sz w:val="16"/>
        </w:rPr>
        <w:t>Data</w:t>
      </w:r>
      <w:r>
        <w:rPr>
          <w:sz w:val="16"/>
        </w:rPr>
        <w:t>:</w:t>
      </w:r>
      <w:r w:rsidRPr="002B3C68">
        <w:rPr>
          <w:sz w:val="16"/>
        </w:rPr>
        <w:t xml:space="preserve"> Vital Statistics Unit (VSU) registration data that are constantly changing: records can be changed by amendments, added as a delayed in registration or probated; new record versions can be created, etc. Not all records in dynamic data are edited for statistical purposes.</w:t>
      </w:r>
      <w:r>
        <w:rPr>
          <w:sz w:val="16"/>
        </w:rPr>
        <w:t xml:space="preserve"> </w:t>
      </w:r>
      <w:r w:rsidR="009E2DEE">
        <w:rPr>
          <w:sz w:val="16"/>
        </w:rPr>
        <w:t xml:space="preserve">By requesting dynamic data, you may also obtain more recent records, but these data are not generally valid for statistical purposes. Users must be cognizant of the limitations of dynamic data, especially recent dynamic data.  </w:t>
      </w:r>
    </w:p>
  </w:footnote>
  <w:footnote w:id="3">
    <w:p w14:paraId="1F1D0AF9" w14:textId="77777777" w:rsidR="00A14E1E" w:rsidRPr="00A14E1E" w:rsidRDefault="00A14E1E" w:rsidP="00A14E1E">
      <w:pPr>
        <w:rPr>
          <w:sz w:val="16"/>
        </w:rPr>
      </w:pPr>
      <w:r>
        <w:rPr>
          <w:rStyle w:val="FootnoteReference"/>
        </w:rPr>
        <w:footnoteRef/>
      </w:r>
      <w:r>
        <w:t xml:space="preserve"> </w:t>
      </w:r>
      <w:r w:rsidRPr="002B3C68">
        <w:rPr>
          <w:sz w:val="16"/>
        </w:rPr>
        <w:t>Residence data: Data compiled by the usual place of residence without regard to the geographic place where the event occurred. For births and fetal deaths, the mother's usual residence is used as the place of residence.</w:t>
      </w:r>
    </w:p>
  </w:footnote>
  <w:footnote w:id="4">
    <w:p w14:paraId="383AC1F5" w14:textId="77777777" w:rsidR="00A14E1E" w:rsidRDefault="00A14E1E" w:rsidP="00A14E1E">
      <w:pPr>
        <w:rPr>
          <w:sz w:val="16"/>
        </w:rPr>
      </w:pPr>
      <w:r>
        <w:rPr>
          <w:rStyle w:val="FootnoteReference"/>
        </w:rPr>
        <w:footnoteRef/>
      </w:r>
      <w:r>
        <w:t xml:space="preserve"> </w:t>
      </w:r>
      <w:r w:rsidRPr="002B3C68">
        <w:rPr>
          <w:sz w:val="16"/>
        </w:rPr>
        <w:t>Occurrence data: Data compiled by the geographic place in which the event occurred without regard to the place of residence of the individual(s) involved in the event.</w:t>
      </w:r>
    </w:p>
    <w:p w14:paraId="412FA321" w14:textId="77777777" w:rsidR="00A14E1E" w:rsidRDefault="00A14E1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A577D" w14:textId="1A546065" w:rsidR="00DF52C8" w:rsidRPr="0075120C" w:rsidRDefault="00DF52C8" w:rsidP="008458FF">
    <w:pPr>
      <w:pStyle w:val="Header"/>
      <w:pBdr>
        <w:bottom w:val="thickThinSmallGap" w:sz="24" w:space="1" w:color="823B0B" w:themeColor="accent2" w:themeShade="7F"/>
      </w:pBdr>
      <w:jc w:val="center"/>
      <w:rPr>
        <w:rFonts w:eastAsiaTheme="majorEastAsia" w:cstheme="majorBidi"/>
        <w:b/>
        <w:sz w:val="32"/>
        <w:szCs w:val="32"/>
      </w:rPr>
    </w:pPr>
    <w:r w:rsidRPr="008458FF">
      <w:rPr>
        <w:rFonts w:eastAsiaTheme="majorEastAsia" w:cstheme="majorBidi"/>
        <w:b/>
        <w:sz w:val="32"/>
        <w:szCs w:val="32"/>
      </w:rPr>
      <w:t xml:space="preserve"> </w:t>
    </w:r>
    <w:sdt>
      <w:sdtPr>
        <w:rPr>
          <w:i/>
          <w:iCs/>
          <w:color w:val="5B9BD5" w:themeColor="accent1"/>
        </w:rPr>
        <w:alias w:val="Title"/>
        <w:id w:val="1218479528"/>
        <w:placeholder>
          <w:docPart w:val="0C0AB186E83A49ADA29C071248566812"/>
        </w:placeholder>
        <w:dataBinding w:prefixMappings="xmlns:ns0='http://schemas.openxmlformats.org/package/2006/metadata/core-properties' xmlns:ns1='http://purl.org/dc/elements/1.1/'" w:xpath="/ns0:coreProperties[1]/ns1:title[1]" w:storeItemID="{6C3C8BC8-F283-45AE-878A-BAB7291924A1}"/>
        <w:text/>
      </w:sdtPr>
      <w:sdtEndPr/>
      <w:sdtContent>
        <w:r w:rsidR="00B90BC4">
          <w:rPr>
            <w:i/>
            <w:iCs/>
            <w:color w:val="5B9BD5" w:themeColor="accent1"/>
          </w:rPr>
          <w:t>Texas Department of State Health Services                                         Center for Health Statistics (CHS), Health Information Resources Branch                                        Program Form for Requests of Electronic Vital Event Data through an IRB/CORPD Process</w:t>
        </w:r>
      </w:sdtContent>
    </w:sdt>
  </w:p>
  <w:p w14:paraId="37DB266F" w14:textId="77777777" w:rsidR="00DF52C8" w:rsidRDefault="00DF5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9173" w14:textId="77777777" w:rsidR="00B90BC4" w:rsidRPr="0075120C" w:rsidRDefault="002F4071" w:rsidP="00B90BC4">
    <w:pPr>
      <w:pStyle w:val="Header"/>
      <w:pBdr>
        <w:bottom w:val="thickThinSmallGap" w:sz="24" w:space="1" w:color="823B0B" w:themeColor="accent2" w:themeShade="7F"/>
      </w:pBdr>
      <w:jc w:val="center"/>
      <w:rPr>
        <w:rFonts w:eastAsiaTheme="majorEastAsia" w:cstheme="majorBidi"/>
        <w:b/>
        <w:sz w:val="32"/>
        <w:szCs w:val="32"/>
      </w:rPr>
    </w:pPr>
    <w:sdt>
      <w:sdtPr>
        <w:rPr>
          <w:i/>
          <w:iCs/>
          <w:color w:val="5B9BD5" w:themeColor="accent1"/>
        </w:rPr>
        <w:alias w:val="Title"/>
        <w:id w:val="472492682"/>
        <w:placeholder>
          <w:docPart w:val="10E51D4E5EC049B4B0010FE2F8C47542"/>
        </w:placeholder>
        <w:dataBinding w:prefixMappings="xmlns:ns0='http://schemas.openxmlformats.org/package/2006/metadata/core-properties' xmlns:ns1='http://purl.org/dc/elements/1.1/'" w:xpath="/ns0:coreProperties[1]/ns1:title[1]" w:storeItemID="{6C3C8BC8-F283-45AE-878A-BAB7291924A1}"/>
        <w:text/>
      </w:sdtPr>
      <w:sdtEndPr/>
      <w:sdtContent>
        <w:r w:rsidR="00B90BC4">
          <w:rPr>
            <w:i/>
            <w:iCs/>
            <w:color w:val="5B9BD5" w:themeColor="accent1"/>
          </w:rPr>
          <w:t>Texas Department of State Health Services                                         Center for Health Statistics (CHS), Health Information Resources Branch                                        Program Form for Requests of Electronic Vital Event Data through an IRB/CORPD Process</w:t>
        </w:r>
      </w:sdtContent>
    </w:sdt>
  </w:p>
  <w:p w14:paraId="3FDA2270" w14:textId="77777777" w:rsidR="008458FF" w:rsidRDefault="008458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815"/>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8746BE0"/>
    <w:multiLevelType w:val="hybridMultilevel"/>
    <w:tmpl w:val="80469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07521"/>
    <w:multiLevelType w:val="hybridMultilevel"/>
    <w:tmpl w:val="7FB0E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0EB8"/>
    <w:multiLevelType w:val="hybridMultilevel"/>
    <w:tmpl w:val="C0C2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D7C60"/>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18010F5A"/>
    <w:multiLevelType w:val="hybridMultilevel"/>
    <w:tmpl w:val="520E5762"/>
    <w:lvl w:ilvl="0" w:tplc="1B76DF40">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14C4D"/>
    <w:multiLevelType w:val="hybridMultilevel"/>
    <w:tmpl w:val="68AACAF6"/>
    <w:lvl w:ilvl="0" w:tplc="D5A26712">
      <w:start w:val="1"/>
      <w:numFmt w:val="decimal"/>
      <w:lvlText w:val="%1)"/>
      <w:lvlJc w:val="left"/>
      <w:pPr>
        <w:ind w:left="720" w:hanging="360"/>
      </w:pPr>
      <w:rPr>
        <w:rFonts w:asciiTheme="minorHAnsi" w:hAnsiTheme="minorHAnsi" w:cs="Arial"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E5D1E"/>
    <w:multiLevelType w:val="hybridMultilevel"/>
    <w:tmpl w:val="03A62ED6"/>
    <w:lvl w:ilvl="0" w:tplc="D5940E4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60291E"/>
    <w:multiLevelType w:val="hybridMultilevel"/>
    <w:tmpl w:val="36A0E8AE"/>
    <w:lvl w:ilvl="0" w:tplc="1462587E">
      <w:start w:val="1"/>
      <w:numFmt w:val="decimal"/>
      <w:lvlText w:val="%1)"/>
      <w:lvlJc w:val="left"/>
      <w:pPr>
        <w:ind w:left="11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F60AE"/>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2C1556EA"/>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30D06197"/>
    <w:multiLevelType w:val="hybridMultilevel"/>
    <w:tmpl w:val="5DA2A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A2244"/>
    <w:multiLevelType w:val="hybridMultilevel"/>
    <w:tmpl w:val="192E7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31BAB"/>
    <w:multiLevelType w:val="hybridMultilevel"/>
    <w:tmpl w:val="C5CEE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C410D"/>
    <w:multiLevelType w:val="hybridMultilevel"/>
    <w:tmpl w:val="7E7C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7C6198"/>
    <w:multiLevelType w:val="hybridMultilevel"/>
    <w:tmpl w:val="B93A8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362E3"/>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4E636719"/>
    <w:multiLevelType w:val="hybridMultilevel"/>
    <w:tmpl w:val="EA3CB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40875"/>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502A12DD"/>
    <w:multiLevelType w:val="hybridMultilevel"/>
    <w:tmpl w:val="F89C25DA"/>
    <w:lvl w:ilvl="0" w:tplc="13DA04B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E2379E"/>
    <w:multiLevelType w:val="hybridMultilevel"/>
    <w:tmpl w:val="84B8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9759E"/>
    <w:multiLevelType w:val="hybridMultilevel"/>
    <w:tmpl w:val="5A04BA0E"/>
    <w:lvl w:ilvl="0" w:tplc="61D0E74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522E5"/>
    <w:multiLevelType w:val="hybridMultilevel"/>
    <w:tmpl w:val="3C284158"/>
    <w:lvl w:ilvl="0" w:tplc="0409000F">
      <w:start w:val="1"/>
      <w:numFmt w:val="decimal"/>
      <w:lvlText w:val="%1."/>
      <w:lvlJc w:val="left"/>
      <w:pPr>
        <w:ind w:left="720" w:hanging="360"/>
      </w:pPr>
      <w:rPr>
        <w:rFonts w:hint="default"/>
      </w:rPr>
    </w:lvl>
    <w:lvl w:ilvl="1" w:tplc="48BA6DBE">
      <w:start w:val="1"/>
      <w:numFmt w:val="lowerLetter"/>
      <w:lvlText w:val="%2."/>
      <w:lvlJc w:val="left"/>
      <w:pPr>
        <w:ind w:left="1440" w:hanging="360"/>
      </w:pPr>
      <w:rPr>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B83105"/>
    <w:multiLevelType w:val="hybridMultilevel"/>
    <w:tmpl w:val="A832FB8C"/>
    <w:lvl w:ilvl="0" w:tplc="C9BCDF14">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721968C2"/>
    <w:multiLevelType w:val="hybridMultilevel"/>
    <w:tmpl w:val="0CEAC0DE"/>
    <w:lvl w:ilvl="0" w:tplc="703E96A0">
      <w:start w:val="1"/>
      <w:numFmt w:val="bullet"/>
      <w:lvlText w:val=""/>
      <w:lvlJc w:val="left"/>
      <w:pPr>
        <w:ind w:left="1440" w:hanging="360"/>
      </w:pPr>
      <w:rPr>
        <w:rFonts w:ascii="Wingdings" w:hAnsi="Wingdings" w:hint="default"/>
        <w:color w:val="FFFFFF" w:themeColor="background1"/>
      </w:rPr>
    </w:lvl>
    <w:lvl w:ilvl="1" w:tplc="87DC7752">
      <w:start w:val="1"/>
      <w:numFmt w:val="bullet"/>
      <w:lvlText w:val=""/>
      <w:lvlJc w:val="left"/>
      <w:pPr>
        <w:ind w:left="2250" w:hanging="360"/>
      </w:pPr>
      <w:rPr>
        <w:rFonts w:ascii="Wingdings" w:hAnsi="Wingdings" w:hint="default"/>
        <w:color w:val="FFFFFF" w:themeColor="background1"/>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7042B8"/>
    <w:multiLevelType w:val="hybridMultilevel"/>
    <w:tmpl w:val="0D5E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5565C"/>
    <w:multiLevelType w:val="hybridMultilevel"/>
    <w:tmpl w:val="B4BC3820"/>
    <w:lvl w:ilvl="0" w:tplc="1A36D940">
      <w:start w:val="3"/>
      <w:numFmt w:val="decimal"/>
      <w:lvlText w:val="%1)"/>
      <w:lvlJc w:val="left"/>
      <w:pPr>
        <w:ind w:left="11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14CBF"/>
    <w:multiLevelType w:val="hybridMultilevel"/>
    <w:tmpl w:val="8842F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F3C76"/>
    <w:multiLevelType w:val="hybridMultilevel"/>
    <w:tmpl w:val="80469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5"/>
  </w:num>
  <w:num w:numId="4">
    <w:abstractNumId w:val="14"/>
  </w:num>
  <w:num w:numId="5">
    <w:abstractNumId w:val="17"/>
  </w:num>
  <w:num w:numId="6">
    <w:abstractNumId w:val="27"/>
  </w:num>
  <w:num w:numId="7">
    <w:abstractNumId w:val="20"/>
  </w:num>
  <w:num w:numId="8">
    <w:abstractNumId w:val="5"/>
  </w:num>
  <w:num w:numId="9">
    <w:abstractNumId w:val="24"/>
  </w:num>
  <w:num w:numId="10">
    <w:abstractNumId w:val="13"/>
  </w:num>
  <w:num w:numId="11">
    <w:abstractNumId w:val="28"/>
  </w:num>
  <w:num w:numId="12">
    <w:abstractNumId w:val="3"/>
  </w:num>
  <w:num w:numId="13">
    <w:abstractNumId w:val="6"/>
  </w:num>
  <w:num w:numId="14">
    <w:abstractNumId w:val="2"/>
  </w:num>
  <w:num w:numId="15">
    <w:abstractNumId w:val="21"/>
  </w:num>
  <w:num w:numId="16">
    <w:abstractNumId w:val="10"/>
  </w:num>
  <w:num w:numId="17">
    <w:abstractNumId w:val="23"/>
  </w:num>
  <w:num w:numId="18">
    <w:abstractNumId w:val="4"/>
  </w:num>
  <w:num w:numId="19">
    <w:abstractNumId w:val="18"/>
  </w:num>
  <w:num w:numId="20">
    <w:abstractNumId w:val="19"/>
  </w:num>
  <w:num w:numId="21">
    <w:abstractNumId w:val="0"/>
  </w:num>
  <w:num w:numId="22">
    <w:abstractNumId w:val="9"/>
  </w:num>
  <w:num w:numId="23">
    <w:abstractNumId w:val="16"/>
  </w:num>
  <w:num w:numId="24">
    <w:abstractNumId w:val="8"/>
  </w:num>
  <w:num w:numId="25">
    <w:abstractNumId w:val="26"/>
  </w:num>
  <w:num w:numId="26">
    <w:abstractNumId w:val="7"/>
  </w:num>
  <w:num w:numId="27">
    <w:abstractNumId w:val="15"/>
  </w:num>
  <w:num w:numId="28">
    <w:abstractNumId w:val="22"/>
  </w:num>
  <w:num w:numId="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r, Jillian B">
    <w15:presenceInfo w15:providerId="AD" w15:userId="S::carr56@purdue.edu::433e1971-3f97-4e87-938c-17fcbe4bb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54"/>
    <w:rsid w:val="00012F6A"/>
    <w:rsid w:val="000143E0"/>
    <w:rsid w:val="00035366"/>
    <w:rsid w:val="000407F4"/>
    <w:rsid w:val="0004581A"/>
    <w:rsid w:val="00056308"/>
    <w:rsid w:val="00071F13"/>
    <w:rsid w:val="00073669"/>
    <w:rsid w:val="00094C04"/>
    <w:rsid w:val="000A2364"/>
    <w:rsid w:val="000A781B"/>
    <w:rsid w:val="000B681A"/>
    <w:rsid w:val="000C7A59"/>
    <w:rsid w:val="000D3592"/>
    <w:rsid w:val="000F0EC1"/>
    <w:rsid w:val="001109DD"/>
    <w:rsid w:val="001210F2"/>
    <w:rsid w:val="001249E6"/>
    <w:rsid w:val="00141E5C"/>
    <w:rsid w:val="00143359"/>
    <w:rsid w:val="00147DD3"/>
    <w:rsid w:val="001F4F81"/>
    <w:rsid w:val="00207CC5"/>
    <w:rsid w:val="0022348D"/>
    <w:rsid w:val="00235C2A"/>
    <w:rsid w:val="00237D03"/>
    <w:rsid w:val="00287EEE"/>
    <w:rsid w:val="002A4A47"/>
    <w:rsid w:val="002C2235"/>
    <w:rsid w:val="002E4677"/>
    <w:rsid w:val="002F274F"/>
    <w:rsid w:val="002F4071"/>
    <w:rsid w:val="00326FCA"/>
    <w:rsid w:val="0036187A"/>
    <w:rsid w:val="003A6C1D"/>
    <w:rsid w:val="004456FC"/>
    <w:rsid w:val="00477354"/>
    <w:rsid w:val="004D0163"/>
    <w:rsid w:val="0050428F"/>
    <w:rsid w:val="00572449"/>
    <w:rsid w:val="005868B3"/>
    <w:rsid w:val="005A7144"/>
    <w:rsid w:val="005B5E01"/>
    <w:rsid w:val="005F3554"/>
    <w:rsid w:val="00616765"/>
    <w:rsid w:val="00637D19"/>
    <w:rsid w:val="00702D58"/>
    <w:rsid w:val="007067CC"/>
    <w:rsid w:val="00750630"/>
    <w:rsid w:val="007678D2"/>
    <w:rsid w:val="00784D66"/>
    <w:rsid w:val="007B5210"/>
    <w:rsid w:val="007F613E"/>
    <w:rsid w:val="008458FF"/>
    <w:rsid w:val="00851E4B"/>
    <w:rsid w:val="00856F22"/>
    <w:rsid w:val="008C00BE"/>
    <w:rsid w:val="008C39B2"/>
    <w:rsid w:val="008E0E4E"/>
    <w:rsid w:val="00925669"/>
    <w:rsid w:val="009577A8"/>
    <w:rsid w:val="009B1AA2"/>
    <w:rsid w:val="009B6C67"/>
    <w:rsid w:val="009E2DEE"/>
    <w:rsid w:val="009E462E"/>
    <w:rsid w:val="009F2778"/>
    <w:rsid w:val="00A117C1"/>
    <w:rsid w:val="00A13723"/>
    <w:rsid w:val="00A14104"/>
    <w:rsid w:val="00A14E1E"/>
    <w:rsid w:val="00A21A61"/>
    <w:rsid w:val="00A26246"/>
    <w:rsid w:val="00A517DF"/>
    <w:rsid w:val="00A64EBD"/>
    <w:rsid w:val="00A66A47"/>
    <w:rsid w:val="00A71195"/>
    <w:rsid w:val="00A7451B"/>
    <w:rsid w:val="00A967DE"/>
    <w:rsid w:val="00AA0F01"/>
    <w:rsid w:val="00B2759E"/>
    <w:rsid w:val="00B30824"/>
    <w:rsid w:val="00B90BC4"/>
    <w:rsid w:val="00B938F7"/>
    <w:rsid w:val="00BC0D81"/>
    <w:rsid w:val="00BF10B2"/>
    <w:rsid w:val="00BF1411"/>
    <w:rsid w:val="00C230E7"/>
    <w:rsid w:val="00C250D4"/>
    <w:rsid w:val="00C51153"/>
    <w:rsid w:val="00C84171"/>
    <w:rsid w:val="00CB329A"/>
    <w:rsid w:val="00CB6923"/>
    <w:rsid w:val="00CC3C24"/>
    <w:rsid w:val="00CE552B"/>
    <w:rsid w:val="00D12A9F"/>
    <w:rsid w:val="00D744A1"/>
    <w:rsid w:val="00DF52C8"/>
    <w:rsid w:val="00E043FC"/>
    <w:rsid w:val="00E322C9"/>
    <w:rsid w:val="00E94821"/>
    <w:rsid w:val="00E94ECC"/>
    <w:rsid w:val="00EC52DA"/>
    <w:rsid w:val="00ED4533"/>
    <w:rsid w:val="00F2654B"/>
    <w:rsid w:val="00F362D4"/>
    <w:rsid w:val="00F52A53"/>
    <w:rsid w:val="00F952EF"/>
    <w:rsid w:val="00FA5713"/>
    <w:rsid w:val="00FD3CD6"/>
    <w:rsid w:val="00FE7084"/>
    <w:rsid w:val="00FE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393D2"/>
  <w15:chartTrackingRefBased/>
  <w15:docId w15:val="{2DCF282D-9B9A-47FD-B250-8F96422E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2E"/>
    <w:rPr>
      <w:rFonts w:ascii="Verdana" w:hAnsi="Verdana"/>
      <w:sz w:val="24"/>
    </w:rPr>
  </w:style>
  <w:style w:type="paragraph" w:styleId="Heading1">
    <w:name w:val="heading 1"/>
    <w:basedOn w:val="Normal"/>
    <w:next w:val="Normal"/>
    <w:link w:val="Heading1Char"/>
    <w:uiPriority w:val="9"/>
    <w:qFormat/>
    <w:rsid w:val="00DC7D2E"/>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7D2E"/>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2E"/>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DC7D2E"/>
    <w:rPr>
      <w:rFonts w:ascii="Verdana" w:eastAsiaTheme="majorEastAsia" w:hAnsi="Verdana" w:cstheme="majorBidi"/>
      <w:color w:val="2E74B5" w:themeColor="accent1" w:themeShade="BF"/>
      <w:sz w:val="26"/>
      <w:szCs w:val="26"/>
    </w:rPr>
  </w:style>
  <w:style w:type="paragraph" w:styleId="Title">
    <w:name w:val="Title"/>
    <w:basedOn w:val="Normal"/>
    <w:next w:val="Normal"/>
    <w:link w:val="TitleChar"/>
    <w:uiPriority w:val="10"/>
    <w:qFormat/>
    <w:rsid w:val="00DC7D2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D2E"/>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DC7D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D2E"/>
    <w:rPr>
      <w:rFonts w:ascii="Verdana" w:eastAsiaTheme="minorEastAsia" w:hAnsi="Verdana"/>
      <w:color w:val="5A5A5A" w:themeColor="text1" w:themeTint="A5"/>
      <w:spacing w:val="15"/>
      <w:sz w:val="24"/>
    </w:rPr>
  </w:style>
  <w:style w:type="paragraph" w:styleId="ListParagraph">
    <w:name w:val="List Paragraph"/>
    <w:basedOn w:val="Normal"/>
    <w:uiPriority w:val="34"/>
    <w:qFormat/>
    <w:rsid w:val="00B938F7"/>
    <w:pPr>
      <w:ind w:left="720"/>
      <w:contextualSpacing/>
    </w:pPr>
  </w:style>
  <w:style w:type="character" w:styleId="Hyperlink">
    <w:name w:val="Hyperlink"/>
    <w:basedOn w:val="DefaultParagraphFont"/>
    <w:unhideWhenUsed/>
    <w:rsid w:val="007678D2"/>
    <w:rPr>
      <w:color w:val="0563C1" w:themeColor="hyperlink"/>
      <w:u w:val="single"/>
    </w:rPr>
  </w:style>
  <w:style w:type="paragraph" w:styleId="BalloonText">
    <w:name w:val="Balloon Text"/>
    <w:basedOn w:val="Normal"/>
    <w:link w:val="BalloonTextChar"/>
    <w:uiPriority w:val="99"/>
    <w:semiHidden/>
    <w:unhideWhenUsed/>
    <w:rsid w:val="00F36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2D4"/>
    <w:rPr>
      <w:rFonts w:ascii="Segoe UI" w:hAnsi="Segoe UI" w:cs="Segoe UI"/>
      <w:sz w:val="18"/>
      <w:szCs w:val="18"/>
    </w:rPr>
  </w:style>
  <w:style w:type="paragraph" w:styleId="IntenseQuote">
    <w:name w:val="Intense Quote"/>
    <w:basedOn w:val="Normal"/>
    <w:next w:val="Normal"/>
    <w:link w:val="IntenseQuoteChar"/>
    <w:uiPriority w:val="30"/>
    <w:qFormat/>
    <w:rsid w:val="00F362D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362D4"/>
    <w:rPr>
      <w:rFonts w:ascii="Verdana" w:hAnsi="Verdana"/>
      <w:i/>
      <w:iCs/>
      <w:color w:val="5B9BD5" w:themeColor="accent1"/>
      <w:sz w:val="24"/>
    </w:rPr>
  </w:style>
  <w:style w:type="character" w:styleId="IntenseReference">
    <w:name w:val="Intense Reference"/>
    <w:basedOn w:val="DefaultParagraphFont"/>
    <w:uiPriority w:val="32"/>
    <w:qFormat/>
    <w:rsid w:val="00F362D4"/>
    <w:rPr>
      <w:b/>
      <w:bCs/>
      <w:smallCaps/>
      <w:color w:val="5B9BD5" w:themeColor="accent1"/>
      <w:spacing w:val="5"/>
    </w:rPr>
  </w:style>
  <w:style w:type="paragraph" w:styleId="FootnoteText">
    <w:name w:val="footnote text"/>
    <w:basedOn w:val="Normal"/>
    <w:link w:val="FootnoteTextChar"/>
    <w:uiPriority w:val="99"/>
    <w:semiHidden/>
    <w:unhideWhenUsed/>
    <w:rsid w:val="00A14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4E1E"/>
    <w:rPr>
      <w:rFonts w:ascii="Verdana" w:hAnsi="Verdana"/>
      <w:sz w:val="20"/>
      <w:szCs w:val="20"/>
    </w:rPr>
  </w:style>
  <w:style w:type="character" w:styleId="FootnoteReference">
    <w:name w:val="footnote reference"/>
    <w:basedOn w:val="DefaultParagraphFont"/>
    <w:uiPriority w:val="99"/>
    <w:semiHidden/>
    <w:unhideWhenUsed/>
    <w:rsid w:val="00A14E1E"/>
    <w:rPr>
      <w:vertAlign w:val="superscript"/>
    </w:rPr>
  </w:style>
  <w:style w:type="paragraph" w:styleId="Header">
    <w:name w:val="header"/>
    <w:basedOn w:val="Normal"/>
    <w:link w:val="HeaderChar"/>
    <w:uiPriority w:val="99"/>
    <w:unhideWhenUsed/>
    <w:rsid w:val="0084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8FF"/>
    <w:rPr>
      <w:rFonts w:ascii="Verdana" w:hAnsi="Verdana"/>
      <w:sz w:val="24"/>
    </w:rPr>
  </w:style>
  <w:style w:type="paragraph" w:styleId="Footer">
    <w:name w:val="footer"/>
    <w:basedOn w:val="Normal"/>
    <w:link w:val="FooterChar"/>
    <w:uiPriority w:val="99"/>
    <w:unhideWhenUsed/>
    <w:rsid w:val="0084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8FF"/>
    <w:rPr>
      <w:rFonts w:ascii="Verdana" w:hAnsi="Verdana"/>
      <w:sz w:val="24"/>
    </w:rPr>
  </w:style>
  <w:style w:type="paragraph" w:styleId="NormalWeb">
    <w:name w:val="Normal (Web)"/>
    <w:basedOn w:val="Normal"/>
    <w:uiPriority w:val="99"/>
    <w:unhideWhenUsed/>
    <w:rsid w:val="008458FF"/>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8458FF"/>
    <w:rPr>
      <w:sz w:val="16"/>
      <w:szCs w:val="16"/>
    </w:rPr>
  </w:style>
  <w:style w:type="paragraph" w:styleId="CommentText">
    <w:name w:val="annotation text"/>
    <w:basedOn w:val="Normal"/>
    <w:link w:val="CommentTextChar"/>
    <w:uiPriority w:val="99"/>
    <w:semiHidden/>
    <w:unhideWhenUsed/>
    <w:rsid w:val="008458FF"/>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458FF"/>
    <w:rPr>
      <w:sz w:val="20"/>
      <w:szCs w:val="20"/>
    </w:rPr>
  </w:style>
  <w:style w:type="paragraph" w:styleId="CommentSubject">
    <w:name w:val="annotation subject"/>
    <w:basedOn w:val="CommentText"/>
    <w:next w:val="CommentText"/>
    <w:link w:val="CommentSubjectChar"/>
    <w:uiPriority w:val="99"/>
    <w:semiHidden/>
    <w:unhideWhenUsed/>
    <w:rsid w:val="008458FF"/>
    <w:rPr>
      <w:b/>
      <w:bCs/>
    </w:rPr>
  </w:style>
  <w:style w:type="character" w:customStyle="1" w:styleId="CommentSubjectChar">
    <w:name w:val="Comment Subject Char"/>
    <w:basedOn w:val="CommentTextChar"/>
    <w:link w:val="CommentSubject"/>
    <w:uiPriority w:val="99"/>
    <w:semiHidden/>
    <w:rsid w:val="008458FF"/>
    <w:rPr>
      <w:b/>
      <w:bCs/>
      <w:sz w:val="20"/>
      <w:szCs w:val="20"/>
    </w:rPr>
  </w:style>
  <w:style w:type="character" w:styleId="FollowedHyperlink">
    <w:name w:val="FollowedHyperlink"/>
    <w:basedOn w:val="DefaultParagraphFont"/>
    <w:uiPriority w:val="99"/>
    <w:semiHidden/>
    <w:unhideWhenUsed/>
    <w:rsid w:val="008458FF"/>
    <w:rPr>
      <w:color w:val="954F72" w:themeColor="followedHyperlink"/>
      <w:u w:val="single"/>
    </w:rPr>
  </w:style>
  <w:style w:type="character" w:customStyle="1" w:styleId="ApplicantFillerChar">
    <w:name w:val="Applicant Filler Char"/>
    <w:link w:val="ApplicantFiller"/>
    <w:locked/>
    <w:rsid w:val="008458FF"/>
    <w:rPr>
      <w:rFonts w:ascii="Arial" w:hAnsi="Arial" w:cs="Arial"/>
      <w:sz w:val="24"/>
      <w:szCs w:val="24"/>
    </w:rPr>
  </w:style>
  <w:style w:type="paragraph" w:customStyle="1" w:styleId="ApplicantFiller">
    <w:name w:val="Applicant Filler"/>
    <w:link w:val="ApplicantFillerChar"/>
    <w:rsid w:val="008458FF"/>
    <w:pPr>
      <w:spacing w:after="0" w:line="240" w:lineRule="auto"/>
    </w:pPr>
    <w:rPr>
      <w:rFonts w:ascii="Arial" w:hAnsi="Arial" w:cs="Arial"/>
      <w:sz w:val="24"/>
      <w:szCs w:val="24"/>
    </w:rPr>
  </w:style>
  <w:style w:type="paragraph" w:customStyle="1" w:styleId="Appfieldtitle">
    <w:name w:val="App field title"/>
    <w:rsid w:val="008458FF"/>
    <w:pPr>
      <w:spacing w:after="0" w:line="240" w:lineRule="auto"/>
    </w:pPr>
    <w:rPr>
      <w:rFonts w:ascii="Arial" w:eastAsia="Times New Roman" w:hAnsi="Arial" w:cs="Arial"/>
      <w:sz w:val="18"/>
      <w:szCs w:val="18"/>
    </w:rPr>
  </w:style>
  <w:style w:type="character" w:styleId="PlaceholderText">
    <w:name w:val="Placeholder Text"/>
    <w:basedOn w:val="DefaultParagraphFont"/>
    <w:uiPriority w:val="99"/>
    <w:semiHidden/>
    <w:rsid w:val="008458FF"/>
  </w:style>
  <w:style w:type="paragraph" w:styleId="Revision">
    <w:name w:val="Revision"/>
    <w:hidden/>
    <w:uiPriority w:val="99"/>
    <w:semiHidden/>
    <w:rsid w:val="00A117C1"/>
    <w:pPr>
      <w:spacing w:after="0" w:line="240" w:lineRule="auto"/>
    </w:pPr>
    <w:rPr>
      <w:rFonts w:ascii="Verdana" w:hAnsi="Verdana"/>
      <w:sz w:val="24"/>
    </w:rPr>
  </w:style>
  <w:style w:type="character" w:styleId="UnresolvedMention">
    <w:name w:val="Unresolved Mention"/>
    <w:basedOn w:val="DefaultParagraphFont"/>
    <w:uiPriority w:val="99"/>
    <w:semiHidden/>
    <w:unhideWhenUsed/>
    <w:rsid w:val="00C23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r56@purdue.edu" TargetMode="External"/><Relationship Id="rId13" Type="http://schemas.openxmlformats.org/officeDocument/2006/relationships/hyperlink" Target="http://www.statutes.legis.state.tx.us/Docs/HS/htm/HS.192.htm"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tatutes.legis.state.tx.us/Docs/GV/htm/GV.552.ht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phrp.nihtraining.com/users/login.php?l=3"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exasattorneygeneral.gov/opinions/openrecords/50abbott/orl/2008/htm/or200812014.htm" TargetMode="Externa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dshs.texas.gov/chs/vstat/corpdoverview.shtm" TargetMode="External"/><Relationship Id="rId14" Type="http://schemas.openxmlformats.org/officeDocument/2006/relationships/hyperlink" Target="http://www.statutes.legis.state.tx.us/Docs/GV/htm/GV.552.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0AB186E83A49ADA29C071248566812"/>
        <w:category>
          <w:name w:val="General"/>
          <w:gallery w:val="placeholder"/>
        </w:category>
        <w:types>
          <w:type w:val="bbPlcHdr"/>
        </w:types>
        <w:behaviors>
          <w:behavior w:val="content"/>
        </w:behaviors>
        <w:guid w:val="{8DC65A38-5806-4A11-ACAB-72F8625AD6C0}"/>
      </w:docPartPr>
      <w:docPartBody>
        <w:p w:rsidR="003F66AF" w:rsidRDefault="0002705A" w:rsidP="0002705A">
          <w:pPr>
            <w:pStyle w:val="0C0AB186E83A49ADA29C071248566812"/>
          </w:pPr>
          <w:r>
            <w:rPr>
              <w:rFonts w:asciiTheme="majorHAnsi" w:eastAsiaTheme="majorEastAsia" w:hAnsiTheme="majorHAnsi" w:cstheme="majorBidi"/>
              <w:sz w:val="32"/>
              <w:szCs w:val="32"/>
            </w:rPr>
            <w:t>[Type the document title]</w:t>
          </w:r>
        </w:p>
      </w:docPartBody>
    </w:docPart>
    <w:docPart>
      <w:docPartPr>
        <w:name w:val="8E708EE24DA74FFAB0D8D2892D2A1383"/>
        <w:category>
          <w:name w:val="General"/>
          <w:gallery w:val="placeholder"/>
        </w:category>
        <w:types>
          <w:type w:val="bbPlcHdr"/>
        </w:types>
        <w:behaviors>
          <w:behavior w:val="content"/>
        </w:behaviors>
        <w:guid w:val="{9C2C595E-579A-4E8A-9D85-6B46F79A40B2}"/>
      </w:docPartPr>
      <w:docPartBody>
        <w:p w:rsidR="00A4766D" w:rsidRDefault="00CC2439" w:rsidP="00CC2439">
          <w:pPr>
            <w:pStyle w:val="8E708EE24DA74FFAB0D8D2892D2A13831"/>
          </w:pPr>
          <w:r w:rsidRPr="005F3554">
            <w:rPr>
              <w:rStyle w:val="PlaceholderText"/>
              <w:color w:val="0070C0"/>
            </w:rPr>
            <w:t>Click or tap here to enter text.</w:t>
          </w:r>
        </w:p>
      </w:docPartBody>
    </w:docPart>
    <w:docPart>
      <w:docPartPr>
        <w:name w:val="0D72A65061984A44B6F0B6F02C406860"/>
        <w:category>
          <w:name w:val="General"/>
          <w:gallery w:val="placeholder"/>
        </w:category>
        <w:types>
          <w:type w:val="bbPlcHdr"/>
        </w:types>
        <w:behaviors>
          <w:behavior w:val="content"/>
        </w:behaviors>
        <w:guid w:val="{BF06DFCD-98AB-47B0-B49B-9F8C2B1291DC}"/>
      </w:docPartPr>
      <w:docPartBody>
        <w:p w:rsidR="00A4766D" w:rsidRDefault="00CC2439" w:rsidP="00CC2439">
          <w:pPr>
            <w:pStyle w:val="0D72A65061984A44B6F0B6F02C4068601"/>
          </w:pPr>
          <w:r w:rsidRPr="005F3554">
            <w:rPr>
              <w:rStyle w:val="PlaceholderText"/>
              <w:color w:val="0070C0"/>
            </w:rPr>
            <w:t>Click or tap here to enter text.</w:t>
          </w:r>
        </w:p>
      </w:docPartBody>
    </w:docPart>
    <w:docPart>
      <w:docPartPr>
        <w:name w:val="910E99E3EB584673BA80D32D61596014"/>
        <w:category>
          <w:name w:val="General"/>
          <w:gallery w:val="placeholder"/>
        </w:category>
        <w:types>
          <w:type w:val="bbPlcHdr"/>
        </w:types>
        <w:behaviors>
          <w:behavior w:val="content"/>
        </w:behaviors>
        <w:guid w:val="{EA0EBC82-DCE1-4E6E-93DE-7A0936021121}"/>
      </w:docPartPr>
      <w:docPartBody>
        <w:p w:rsidR="00A4766D" w:rsidRDefault="00CC2439" w:rsidP="00CC2439">
          <w:pPr>
            <w:pStyle w:val="910E99E3EB584673BA80D32D615960141"/>
          </w:pPr>
          <w:r w:rsidRPr="005F3554">
            <w:rPr>
              <w:rStyle w:val="PlaceholderText"/>
              <w:color w:val="0070C0"/>
            </w:rPr>
            <w:t>Click or tap here to enter text.</w:t>
          </w:r>
        </w:p>
      </w:docPartBody>
    </w:docPart>
    <w:docPart>
      <w:docPartPr>
        <w:name w:val="D59EF6FCD28D4014B828199975C91C21"/>
        <w:category>
          <w:name w:val="General"/>
          <w:gallery w:val="placeholder"/>
        </w:category>
        <w:types>
          <w:type w:val="bbPlcHdr"/>
        </w:types>
        <w:behaviors>
          <w:behavior w:val="content"/>
        </w:behaviors>
        <w:guid w:val="{5F089A12-101E-483E-875D-A44448A2BFA1}"/>
      </w:docPartPr>
      <w:docPartBody>
        <w:p w:rsidR="00A4766D" w:rsidRDefault="00CC2439" w:rsidP="00CC2439">
          <w:pPr>
            <w:pStyle w:val="D59EF6FCD28D4014B828199975C91C211"/>
          </w:pPr>
          <w:r w:rsidRPr="005F3554">
            <w:rPr>
              <w:rStyle w:val="PlaceholderText"/>
              <w:color w:val="0070C0"/>
            </w:rPr>
            <w:t>Click or tap here to enter text.</w:t>
          </w:r>
        </w:p>
      </w:docPartBody>
    </w:docPart>
    <w:docPart>
      <w:docPartPr>
        <w:name w:val="5B9FB36FFBD04F328C12928F0548ED24"/>
        <w:category>
          <w:name w:val="General"/>
          <w:gallery w:val="placeholder"/>
        </w:category>
        <w:types>
          <w:type w:val="bbPlcHdr"/>
        </w:types>
        <w:behaviors>
          <w:behavior w:val="content"/>
        </w:behaviors>
        <w:guid w:val="{AAB4254E-3AB0-4475-B8B2-866E214256A2}"/>
      </w:docPartPr>
      <w:docPartBody>
        <w:p w:rsidR="00A4766D" w:rsidRDefault="00CC2439" w:rsidP="00CC2439">
          <w:pPr>
            <w:pStyle w:val="5B9FB36FFBD04F328C12928F0548ED241"/>
          </w:pPr>
          <w:r w:rsidRPr="005F3554">
            <w:rPr>
              <w:rStyle w:val="PlaceholderText"/>
              <w:color w:val="0070C0"/>
            </w:rPr>
            <w:t>Click or tap here to enter text.</w:t>
          </w:r>
        </w:p>
      </w:docPartBody>
    </w:docPart>
    <w:docPart>
      <w:docPartPr>
        <w:name w:val="B7B03F8A0A384FAA9089D7CC4C90F2C6"/>
        <w:category>
          <w:name w:val="General"/>
          <w:gallery w:val="placeholder"/>
        </w:category>
        <w:types>
          <w:type w:val="bbPlcHdr"/>
        </w:types>
        <w:behaviors>
          <w:behavior w:val="content"/>
        </w:behaviors>
        <w:guid w:val="{87AA27D1-C496-4331-9272-BF8B6BBD5A4A}"/>
      </w:docPartPr>
      <w:docPartBody>
        <w:p w:rsidR="00A4766D" w:rsidRDefault="00CC2439" w:rsidP="00CC2439">
          <w:pPr>
            <w:pStyle w:val="B7B03F8A0A384FAA9089D7CC4C90F2C6"/>
          </w:pPr>
          <w:r w:rsidRPr="005F3554">
            <w:rPr>
              <w:rStyle w:val="PlaceholderText"/>
              <w:color w:val="0070C0"/>
            </w:rPr>
            <w:t>Click or tap here to enter text.</w:t>
          </w:r>
        </w:p>
      </w:docPartBody>
    </w:docPart>
    <w:docPart>
      <w:docPartPr>
        <w:name w:val="4B578D738CD04B1BB44F43DDBA511592"/>
        <w:category>
          <w:name w:val="General"/>
          <w:gallery w:val="placeholder"/>
        </w:category>
        <w:types>
          <w:type w:val="bbPlcHdr"/>
        </w:types>
        <w:behaviors>
          <w:behavior w:val="content"/>
        </w:behaviors>
        <w:guid w:val="{F24D3421-DCE7-40CB-92B1-2C85B86E473C}"/>
      </w:docPartPr>
      <w:docPartBody>
        <w:p w:rsidR="00A4766D" w:rsidRDefault="00CC2439" w:rsidP="00CC2439">
          <w:pPr>
            <w:pStyle w:val="4B578D738CD04B1BB44F43DDBA511592"/>
          </w:pPr>
          <w:r w:rsidRPr="005F3554">
            <w:rPr>
              <w:rStyle w:val="PlaceholderText"/>
              <w:color w:val="0070C0"/>
            </w:rPr>
            <w:t>Click or tap here to enter text.</w:t>
          </w:r>
        </w:p>
      </w:docPartBody>
    </w:docPart>
    <w:docPart>
      <w:docPartPr>
        <w:name w:val="D0045FDD5CFC46C8B515A2803D3BE1C9"/>
        <w:category>
          <w:name w:val="General"/>
          <w:gallery w:val="placeholder"/>
        </w:category>
        <w:types>
          <w:type w:val="bbPlcHdr"/>
        </w:types>
        <w:behaviors>
          <w:behavior w:val="content"/>
        </w:behaviors>
        <w:guid w:val="{A09B90CE-B76A-4A41-ACDF-B8DE21E16920}"/>
      </w:docPartPr>
      <w:docPartBody>
        <w:p w:rsidR="00A4766D" w:rsidRDefault="00CC2439" w:rsidP="00CC2439">
          <w:pPr>
            <w:pStyle w:val="D0045FDD5CFC46C8B515A2803D3BE1C9"/>
          </w:pPr>
          <w:r w:rsidRPr="005F3554">
            <w:rPr>
              <w:rStyle w:val="PlaceholderText"/>
              <w:color w:val="0070C0"/>
            </w:rPr>
            <w:t>Click or tap here to enter text.</w:t>
          </w:r>
        </w:p>
      </w:docPartBody>
    </w:docPart>
    <w:docPart>
      <w:docPartPr>
        <w:name w:val="8CB304F302E0461997B093269EF1890F"/>
        <w:category>
          <w:name w:val="General"/>
          <w:gallery w:val="placeholder"/>
        </w:category>
        <w:types>
          <w:type w:val="bbPlcHdr"/>
        </w:types>
        <w:behaviors>
          <w:behavior w:val="content"/>
        </w:behaviors>
        <w:guid w:val="{7201E074-0513-45AF-B240-D54EE804E2B6}"/>
      </w:docPartPr>
      <w:docPartBody>
        <w:p w:rsidR="00A4766D" w:rsidRDefault="00CC2439" w:rsidP="00CC2439">
          <w:pPr>
            <w:pStyle w:val="8CB304F302E0461997B093269EF1890F"/>
          </w:pPr>
          <w:r w:rsidRPr="005F3554">
            <w:rPr>
              <w:color w:val="0070C0"/>
            </w:rPr>
            <w:t>E</w:t>
          </w:r>
          <w:r w:rsidRPr="005F3554">
            <w:rPr>
              <w:rStyle w:val="PlaceholderText"/>
              <w:color w:val="0070C0"/>
            </w:rPr>
            <w:t>nter text.</w:t>
          </w:r>
        </w:p>
      </w:docPartBody>
    </w:docPart>
    <w:docPart>
      <w:docPartPr>
        <w:name w:val="332037CFB3294EBDADF4628C16A354B6"/>
        <w:category>
          <w:name w:val="General"/>
          <w:gallery w:val="placeholder"/>
        </w:category>
        <w:types>
          <w:type w:val="bbPlcHdr"/>
        </w:types>
        <w:behaviors>
          <w:behavior w:val="content"/>
        </w:behaviors>
        <w:guid w:val="{9469455E-8760-45FC-A24B-0BE8B8C588DF}"/>
      </w:docPartPr>
      <w:docPartBody>
        <w:p w:rsidR="00A4766D" w:rsidRDefault="00CC2439" w:rsidP="00CC2439">
          <w:pPr>
            <w:pStyle w:val="332037CFB3294EBDADF4628C16A354B6"/>
          </w:pPr>
          <w:r w:rsidRPr="005F3554">
            <w:rPr>
              <w:rStyle w:val="PlaceholderText"/>
              <w:color w:val="0070C0"/>
            </w:rPr>
            <w:t>Click or tap here to enter text.</w:t>
          </w:r>
        </w:p>
      </w:docPartBody>
    </w:docPart>
    <w:docPart>
      <w:docPartPr>
        <w:name w:val="D9D84FD5823D474ABE1EBE295509850B"/>
        <w:category>
          <w:name w:val="General"/>
          <w:gallery w:val="placeholder"/>
        </w:category>
        <w:types>
          <w:type w:val="bbPlcHdr"/>
        </w:types>
        <w:behaviors>
          <w:behavior w:val="content"/>
        </w:behaviors>
        <w:guid w:val="{51C8D4DF-6068-47A8-BFFD-B212E51C45AD}"/>
      </w:docPartPr>
      <w:docPartBody>
        <w:p w:rsidR="00A4766D" w:rsidRDefault="00CC2439" w:rsidP="00CC2439">
          <w:pPr>
            <w:pStyle w:val="D9D84FD5823D474ABE1EBE295509850B"/>
          </w:pPr>
          <w:r w:rsidRPr="005F3554">
            <w:rPr>
              <w:rStyle w:val="PlaceholderText"/>
              <w:color w:val="0070C0"/>
            </w:rPr>
            <w:t>Click or tap here to enter text.</w:t>
          </w:r>
        </w:p>
      </w:docPartBody>
    </w:docPart>
    <w:docPart>
      <w:docPartPr>
        <w:name w:val="E0ED01A108654BDB9C513FF663AD569A"/>
        <w:category>
          <w:name w:val="General"/>
          <w:gallery w:val="placeholder"/>
        </w:category>
        <w:types>
          <w:type w:val="bbPlcHdr"/>
        </w:types>
        <w:behaviors>
          <w:behavior w:val="content"/>
        </w:behaviors>
        <w:guid w:val="{E9777479-1692-4944-91DB-1D34DFAB7E68}"/>
      </w:docPartPr>
      <w:docPartBody>
        <w:p w:rsidR="00A4766D" w:rsidRDefault="00CC2439" w:rsidP="00CC2439">
          <w:pPr>
            <w:pStyle w:val="E0ED01A108654BDB9C513FF663AD569A"/>
          </w:pPr>
          <w:r w:rsidRPr="005F3554">
            <w:rPr>
              <w:rStyle w:val="PlaceholderText"/>
              <w:color w:val="0070C0"/>
            </w:rPr>
            <w:t>Click or tap here to enter text.</w:t>
          </w:r>
        </w:p>
      </w:docPartBody>
    </w:docPart>
    <w:docPart>
      <w:docPartPr>
        <w:name w:val="B9B14A6FBCAD404DBFBC926EF1F57299"/>
        <w:category>
          <w:name w:val="General"/>
          <w:gallery w:val="placeholder"/>
        </w:category>
        <w:types>
          <w:type w:val="bbPlcHdr"/>
        </w:types>
        <w:behaviors>
          <w:behavior w:val="content"/>
        </w:behaviors>
        <w:guid w:val="{E105CF8D-341C-487B-934F-7492443F477E}"/>
      </w:docPartPr>
      <w:docPartBody>
        <w:p w:rsidR="00A4766D" w:rsidRDefault="00CC2439" w:rsidP="00CC2439">
          <w:pPr>
            <w:pStyle w:val="B9B14A6FBCAD404DBFBC926EF1F57299"/>
          </w:pPr>
          <w:r w:rsidRPr="005F3554">
            <w:rPr>
              <w:rStyle w:val="PlaceholderText"/>
              <w:color w:val="0070C0"/>
            </w:rPr>
            <w:t>Click or tap here to enter text.</w:t>
          </w:r>
        </w:p>
      </w:docPartBody>
    </w:docPart>
    <w:docPart>
      <w:docPartPr>
        <w:name w:val="CE0AA49C4AEC4A2EABDB38954D26CC2D"/>
        <w:category>
          <w:name w:val="General"/>
          <w:gallery w:val="placeholder"/>
        </w:category>
        <w:types>
          <w:type w:val="bbPlcHdr"/>
        </w:types>
        <w:behaviors>
          <w:behavior w:val="content"/>
        </w:behaviors>
        <w:guid w:val="{076C8C51-DFA0-467B-8B7E-EF6D56EAE4FA}"/>
      </w:docPartPr>
      <w:docPartBody>
        <w:p w:rsidR="00A4766D" w:rsidRDefault="00CC2439" w:rsidP="00CC2439">
          <w:pPr>
            <w:pStyle w:val="CE0AA49C4AEC4A2EABDB38954D26CC2D"/>
          </w:pPr>
          <w:r w:rsidRPr="005F3554">
            <w:rPr>
              <w:rStyle w:val="PlaceholderText"/>
              <w:color w:val="0070C0"/>
            </w:rPr>
            <w:t>Click or tap here to enter text.</w:t>
          </w:r>
        </w:p>
      </w:docPartBody>
    </w:docPart>
    <w:docPart>
      <w:docPartPr>
        <w:name w:val="D5411DBD0D4645B29ED2EC2AA1367055"/>
        <w:category>
          <w:name w:val="General"/>
          <w:gallery w:val="placeholder"/>
        </w:category>
        <w:types>
          <w:type w:val="bbPlcHdr"/>
        </w:types>
        <w:behaviors>
          <w:behavior w:val="content"/>
        </w:behaviors>
        <w:guid w:val="{252DA1A5-C832-46B0-A78F-84C3A18177D3}"/>
      </w:docPartPr>
      <w:docPartBody>
        <w:p w:rsidR="00A4766D" w:rsidRDefault="00CC2439" w:rsidP="00CC2439">
          <w:pPr>
            <w:pStyle w:val="D5411DBD0D4645B29ED2EC2AA1367055"/>
          </w:pPr>
          <w:r w:rsidRPr="005F3554">
            <w:rPr>
              <w:rStyle w:val="PlaceholderText"/>
              <w:color w:val="0070C0"/>
            </w:rPr>
            <w:t>Click or tap here to enter text.</w:t>
          </w:r>
        </w:p>
      </w:docPartBody>
    </w:docPart>
    <w:docPart>
      <w:docPartPr>
        <w:name w:val="7B74BFE65C2C4F7887C4BF95F3519837"/>
        <w:category>
          <w:name w:val="General"/>
          <w:gallery w:val="placeholder"/>
        </w:category>
        <w:types>
          <w:type w:val="bbPlcHdr"/>
        </w:types>
        <w:behaviors>
          <w:behavior w:val="content"/>
        </w:behaviors>
        <w:guid w:val="{1A8000F3-480C-4938-B8C9-B263AD41E4E6}"/>
      </w:docPartPr>
      <w:docPartBody>
        <w:p w:rsidR="00A4766D" w:rsidRDefault="00CC2439" w:rsidP="00CC2439">
          <w:pPr>
            <w:pStyle w:val="7B74BFE65C2C4F7887C4BF95F3519837"/>
          </w:pPr>
          <w:r w:rsidRPr="005F3554">
            <w:rPr>
              <w:rStyle w:val="PlaceholderText"/>
              <w:color w:val="0070C0"/>
            </w:rPr>
            <w:t>Click or tap here to enter text.</w:t>
          </w:r>
        </w:p>
      </w:docPartBody>
    </w:docPart>
    <w:docPart>
      <w:docPartPr>
        <w:name w:val="4FD8579CE24C4323B3AB2E481F418C1B"/>
        <w:category>
          <w:name w:val="General"/>
          <w:gallery w:val="placeholder"/>
        </w:category>
        <w:types>
          <w:type w:val="bbPlcHdr"/>
        </w:types>
        <w:behaviors>
          <w:behavior w:val="content"/>
        </w:behaviors>
        <w:guid w:val="{B434B4F2-3B34-4A35-A30E-DD18FF665588}"/>
      </w:docPartPr>
      <w:docPartBody>
        <w:p w:rsidR="00A4766D" w:rsidRDefault="00CC2439" w:rsidP="00CC2439">
          <w:pPr>
            <w:pStyle w:val="4FD8579CE24C4323B3AB2E481F418C1B"/>
          </w:pPr>
          <w:r w:rsidRPr="005F3554">
            <w:rPr>
              <w:rStyle w:val="PlaceholderText"/>
              <w:color w:val="0070C0"/>
            </w:rPr>
            <w:t>Click or tap here to enter text.</w:t>
          </w:r>
        </w:p>
      </w:docPartBody>
    </w:docPart>
    <w:docPart>
      <w:docPartPr>
        <w:name w:val="27CEF49BEC8545E5B21ADF0519839160"/>
        <w:category>
          <w:name w:val="General"/>
          <w:gallery w:val="placeholder"/>
        </w:category>
        <w:types>
          <w:type w:val="bbPlcHdr"/>
        </w:types>
        <w:behaviors>
          <w:behavior w:val="content"/>
        </w:behaviors>
        <w:guid w:val="{D5A9C86D-96C7-440F-B32C-E3E57B5A5F3D}"/>
      </w:docPartPr>
      <w:docPartBody>
        <w:p w:rsidR="00A4766D" w:rsidRDefault="00CC2439" w:rsidP="00CC2439">
          <w:pPr>
            <w:pStyle w:val="27CEF49BEC8545E5B21ADF0519839160"/>
          </w:pPr>
          <w:r w:rsidRPr="005F3554">
            <w:rPr>
              <w:rStyle w:val="PlaceholderText"/>
              <w:color w:val="0070C0"/>
            </w:rPr>
            <w:t>Click or tap here to enter text.</w:t>
          </w:r>
        </w:p>
      </w:docPartBody>
    </w:docPart>
    <w:docPart>
      <w:docPartPr>
        <w:name w:val="3254D45AA48E4AD59C2CA5839CEF90B3"/>
        <w:category>
          <w:name w:val="General"/>
          <w:gallery w:val="placeholder"/>
        </w:category>
        <w:types>
          <w:type w:val="bbPlcHdr"/>
        </w:types>
        <w:behaviors>
          <w:behavior w:val="content"/>
        </w:behaviors>
        <w:guid w:val="{E58E2512-8D4D-4E9D-A570-420806E79730}"/>
      </w:docPartPr>
      <w:docPartBody>
        <w:p w:rsidR="00A4766D" w:rsidRDefault="00CC2439" w:rsidP="00CC2439">
          <w:pPr>
            <w:pStyle w:val="3254D45AA48E4AD59C2CA5839CEF90B3"/>
          </w:pPr>
          <w:r w:rsidRPr="005F3554">
            <w:rPr>
              <w:rStyle w:val="PlaceholderText"/>
              <w:color w:val="0070C0"/>
            </w:rPr>
            <w:t>Click or tap here to enter text.</w:t>
          </w:r>
        </w:p>
      </w:docPartBody>
    </w:docPart>
    <w:docPart>
      <w:docPartPr>
        <w:name w:val="F0FEF846906F4F9B878DF3295766BCFC"/>
        <w:category>
          <w:name w:val="General"/>
          <w:gallery w:val="placeholder"/>
        </w:category>
        <w:types>
          <w:type w:val="bbPlcHdr"/>
        </w:types>
        <w:behaviors>
          <w:behavior w:val="content"/>
        </w:behaviors>
        <w:guid w:val="{928A9832-3C01-48A7-B2C5-81016116303C}"/>
      </w:docPartPr>
      <w:docPartBody>
        <w:p w:rsidR="00A4766D" w:rsidRDefault="00CC2439" w:rsidP="00CC2439">
          <w:pPr>
            <w:pStyle w:val="F0FEF846906F4F9B878DF3295766BCFC"/>
          </w:pPr>
          <w:r w:rsidRPr="005F3554">
            <w:rPr>
              <w:rStyle w:val="PlaceholderText"/>
              <w:color w:val="0070C0"/>
            </w:rPr>
            <w:t>Click or tap here to enter text.</w:t>
          </w:r>
        </w:p>
      </w:docPartBody>
    </w:docPart>
    <w:docPart>
      <w:docPartPr>
        <w:name w:val="2C395AB1246347199736C788E52FDB20"/>
        <w:category>
          <w:name w:val="General"/>
          <w:gallery w:val="placeholder"/>
        </w:category>
        <w:types>
          <w:type w:val="bbPlcHdr"/>
        </w:types>
        <w:behaviors>
          <w:behavior w:val="content"/>
        </w:behaviors>
        <w:guid w:val="{DAFC547A-459C-45FE-8E5C-3780DD5AD5DC}"/>
      </w:docPartPr>
      <w:docPartBody>
        <w:p w:rsidR="00A4766D" w:rsidRDefault="00CC2439" w:rsidP="00CC2439">
          <w:pPr>
            <w:pStyle w:val="2C395AB1246347199736C788E52FDB20"/>
          </w:pPr>
          <w:r w:rsidRPr="005F3554">
            <w:rPr>
              <w:rStyle w:val="PlaceholderText"/>
              <w:color w:val="0070C0"/>
            </w:rPr>
            <w:t>Click or tap here to enter text.</w:t>
          </w:r>
        </w:p>
      </w:docPartBody>
    </w:docPart>
    <w:docPart>
      <w:docPartPr>
        <w:name w:val="8D37021CE8D0413CB7F6EA549F218FC5"/>
        <w:category>
          <w:name w:val="General"/>
          <w:gallery w:val="placeholder"/>
        </w:category>
        <w:types>
          <w:type w:val="bbPlcHdr"/>
        </w:types>
        <w:behaviors>
          <w:behavior w:val="content"/>
        </w:behaviors>
        <w:guid w:val="{940DCE0B-9C89-449A-AF8A-985095DDBA89}"/>
      </w:docPartPr>
      <w:docPartBody>
        <w:p w:rsidR="00A4766D" w:rsidRDefault="00CC2439" w:rsidP="00CC2439">
          <w:pPr>
            <w:pStyle w:val="8D37021CE8D0413CB7F6EA549F218FC5"/>
          </w:pPr>
          <w:r w:rsidRPr="005F3554">
            <w:rPr>
              <w:rStyle w:val="PlaceholderText"/>
              <w:color w:val="0070C0"/>
            </w:rPr>
            <w:t>Click or tap here to enter text.</w:t>
          </w:r>
        </w:p>
      </w:docPartBody>
    </w:docPart>
    <w:docPart>
      <w:docPartPr>
        <w:name w:val="F41296FC40D24DD78A158EDE68EF0C22"/>
        <w:category>
          <w:name w:val="General"/>
          <w:gallery w:val="placeholder"/>
        </w:category>
        <w:types>
          <w:type w:val="bbPlcHdr"/>
        </w:types>
        <w:behaviors>
          <w:behavior w:val="content"/>
        </w:behaviors>
        <w:guid w:val="{FD53A4B2-FB44-4377-9C58-23EE9F778FD5}"/>
      </w:docPartPr>
      <w:docPartBody>
        <w:p w:rsidR="00A4766D" w:rsidRDefault="00CC2439" w:rsidP="00CC2439">
          <w:pPr>
            <w:pStyle w:val="F41296FC40D24DD78A158EDE68EF0C22"/>
          </w:pPr>
          <w:r w:rsidRPr="005F3554">
            <w:rPr>
              <w:rStyle w:val="PlaceholderText"/>
              <w:color w:val="0070C0"/>
            </w:rPr>
            <w:t>Click or tap here to enter text.</w:t>
          </w:r>
        </w:p>
      </w:docPartBody>
    </w:docPart>
    <w:docPart>
      <w:docPartPr>
        <w:name w:val="10E51D4E5EC049B4B0010FE2F8C47542"/>
        <w:category>
          <w:name w:val="General"/>
          <w:gallery w:val="placeholder"/>
        </w:category>
        <w:types>
          <w:type w:val="bbPlcHdr"/>
        </w:types>
        <w:behaviors>
          <w:behavior w:val="content"/>
        </w:behaviors>
        <w:guid w:val="{4B14DB77-5234-4E67-BD85-C033DBC7E55A}"/>
      </w:docPartPr>
      <w:docPartBody>
        <w:p w:rsidR="00CE3F46" w:rsidRDefault="0023291D" w:rsidP="0023291D">
          <w:pPr>
            <w:pStyle w:val="10E51D4E5EC049B4B0010FE2F8C47542"/>
          </w:pPr>
          <w:r>
            <w:rPr>
              <w:rFonts w:asciiTheme="majorHAnsi" w:eastAsiaTheme="majorEastAsia" w:hAnsiTheme="majorHAnsi" w:cstheme="majorBidi"/>
              <w:sz w:val="32"/>
              <w:szCs w:val="32"/>
            </w:rPr>
            <w:t>[Type the document title]</w:t>
          </w:r>
        </w:p>
      </w:docPartBody>
    </w:docPart>
    <w:docPart>
      <w:docPartPr>
        <w:name w:val="DB07B738246A405885A146B27D8DF71A"/>
        <w:category>
          <w:name w:val="General"/>
          <w:gallery w:val="placeholder"/>
        </w:category>
        <w:types>
          <w:type w:val="bbPlcHdr"/>
        </w:types>
        <w:behaviors>
          <w:behavior w:val="content"/>
        </w:behaviors>
        <w:guid w:val="{65701DD3-78FE-47D1-B91E-651BC8F0A305}"/>
      </w:docPartPr>
      <w:docPartBody>
        <w:p w:rsidR="00FB1CA6" w:rsidRDefault="002B6326" w:rsidP="002B6326">
          <w:pPr>
            <w:pStyle w:val="DB07B738246A405885A146B27D8DF71A"/>
          </w:pPr>
          <w:r w:rsidRPr="005F3554">
            <w:rPr>
              <w:rStyle w:val="PlaceholderText"/>
              <w:color w:val="0070C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05A"/>
    <w:rsid w:val="0002705A"/>
    <w:rsid w:val="00082A10"/>
    <w:rsid w:val="00122B42"/>
    <w:rsid w:val="0023291D"/>
    <w:rsid w:val="002B6326"/>
    <w:rsid w:val="003639AC"/>
    <w:rsid w:val="003F66AF"/>
    <w:rsid w:val="00866384"/>
    <w:rsid w:val="00891B33"/>
    <w:rsid w:val="00A4766D"/>
    <w:rsid w:val="00AD176A"/>
    <w:rsid w:val="00CC2439"/>
    <w:rsid w:val="00CE3F46"/>
    <w:rsid w:val="00E007E4"/>
    <w:rsid w:val="00FB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6326"/>
  </w:style>
  <w:style w:type="paragraph" w:customStyle="1" w:styleId="0C0AB186E83A49ADA29C071248566812">
    <w:name w:val="0C0AB186E83A49ADA29C071248566812"/>
    <w:rsid w:val="0002705A"/>
  </w:style>
  <w:style w:type="paragraph" w:customStyle="1" w:styleId="8E708EE24DA74FFAB0D8D2892D2A13831">
    <w:name w:val="8E708EE24DA74FFAB0D8D2892D2A13831"/>
    <w:rsid w:val="00CC2439"/>
    <w:rPr>
      <w:rFonts w:ascii="Verdana" w:eastAsiaTheme="minorHAnsi" w:hAnsi="Verdana"/>
      <w:sz w:val="24"/>
    </w:rPr>
  </w:style>
  <w:style w:type="paragraph" w:customStyle="1" w:styleId="0D72A65061984A44B6F0B6F02C4068601">
    <w:name w:val="0D72A65061984A44B6F0B6F02C4068601"/>
    <w:rsid w:val="00CC2439"/>
    <w:pPr>
      <w:ind w:left="720"/>
      <w:contextualSpacing/>
    </w:pPr>
    <w:rPr>
      <w:rFonts w:ascii="Verdana" w:eastAsiaTheme="minorHAnsi" w:hAnsi="Verdana"/>
      <w:sz w:val="24"/>
    </w:rPr>
  </w:style>
  <w:style w:type="paragraph" w:customStyle="1" w:styleId="910E99E3EB584673BA80D32D615960141">
    <w:name w:val="910E99E3EB584673BA80D32D615960141"/>
    <w:rsid w:val="00CC2439"/>
    <w:pPr>
      <w:ind w:left="720"/>
      <w:contextualSpacing/>
    </w:pPr>
    <w:rPr>
      <w:rFonts w:ascii="Verdana" w:eastAsiaTheme="minorHAnsi" w:hAnsi="Verdana"/>
      <w:sz w:val="24"/>
    </w:rPr>
  </w:style>
  <w:style w:type="paragraph" w:customStyle="1" w:styleId="D59EF6FCD28D4014B828199975C91C211">
    <w:name w:val="D59EF6FCD28D4014B828199975C91C211"/>
    <w:rsid w:val="00CC2439"/>
    <w:pPr>
      <w:ind w:left="720"/>
      <w:contextualSpacing/>
    </w:pPr>
    <w:rPr>
      <w:rFonts w:ascii="Verdana" w:eastAsiaTheme="minorHAnsi" w:hAnsi="Verdana"/>
      <w:sz w:val="24"/>
    </w:rPr>
  </w:style>
  <w:style w:type="paragraph" w:customStyle="1" w:styleId="5B9FB36FFBD04F328C12928F0548ED241">
    <w:name w:val="5B9FB36FFBD04F328C12928F0548ED241"/>
    <w:rsid w:val="00CC2439"/>
    <w:pPr>
      <w:ind w:left="720"/>
      <w:contextualSpacing/>
    </w:pPr>
    <w:rPr>
      <w:rFonts w:ascii="Verdana" w:eastAsiaTheme="minorHAnsi" w:hAnsi="Verdana"/>
      <w:sz w:val="24"/>
    </w:rPr>
  </w:style>
  <w:style w:type="paragraph" w:customStyle="1" w:styleId="B7B03F8A0A384FAA9089D7CC4C90F2C6">
    <w:name w:val="B7B03F8A0A384FAA9089D7CC4C90F2C6"/>
    <w:rsid w:val="00CC2439"/>
    <w:pPr>
      <w:ind w:left="720"/>
      <w:contextualSpacing/>
    </w:pPr>
    <w:rPr>
      <w:rFonts w:ascii="Verdana" w:eastAsiaTheme="minorHAnsi" w:hAnsi="Verdana"/>
      <w:sz w:val="24"/>
    </w:rPr>
  </w:style>
  <w:style w:type="paragraph" w:customStyle="1" w:styleId="4B578D738CD04B1BB44F43DDBA511592">
    <w:name w:val="4B578D738CD04B1BB44F43DDBA511592"/>
    <w:rsid w:val="00CC2439"/>
    <w:pPr>
      <w:ind w:left="720"/>
      <w:contextualSpacing/>
    </w:pPr>
    <w:rPr>
      <w:rFonts w:ascii="Verdana" w:eastAsiaTheme="minorHAnsi" w:hAnsi="Verdana"/>
      <w:sz w:val="24"/>
    </w:rPr>
  </w:style>
  <w:style w:type="paragraph" w:customStyle="1" w:styleId="D0045FDD5CFC46C8B515A2803D3BE1C9">
    <w:name w:val="D0045FDD5CFC46C8B515A2803D3BE1C9"/>
    <w:rsid w:val="00CC2439"/>
    <w:pPr>
      <w:ind w:left="720"/>
      <w:contextualSpacing/>
    </w:pPr>
    <w:rPr>
      <w:rFonts w:ascii="Verdana" w:eastAsiaTheme="minorHAnsi" w:hAnsi="Verdana"/>
      <w:sz w:val="24"/>
    </w:rPr>
  </w:style>
  <w:style w:type="paragraph" w:customStyle="1" w:styleId="8CB304F302E0461997B093269EF1890F">
    <w:name w:val="8CB304F302E0461997B093269EF1890F"/>
    <w:rsid w:val="00CC2439"/>
    <w:pPr>
      <w:ind w:left="720"/>
      <w:contextualSpacing/>
    </w:pPr>
    <w:rPr>
      <w:rFonts w:ascii="Verdana" w:eastAsiaTheme="minorHAnsi" w:hAnsi="Verdana"/>
      <w:sz w:val="24"/>
    </w:rPr>
  </w:style>
  <w:style w:type="paragraph" w:customStyle="1" w:styleId="332037CFB3294EBDADF4628C16A354B6">
    <w:name w:val="332037CFB3294EBDADF4628C16A354B6"/>
    <w:rsid w:val="00CC2439"/>
    <w:pPr>
      <w:ind w:left="720"/>
      <w:contextualSpacing/>
    </w:pPr>
    <w:rPr>
      <w:rFonts w:ascii="Verdana" w:eastAsiaTheme="minorHAnsi" w:hAnsi="Verdana"/>
      <w:sz w:val="24"/>
    </w:rPr>
  </w:style>
  <w:style w:type="paragraph" w:customStyle="1" w:styleId="D9D84FD5823D474ABE1EBE295509850B">
    <w:name w:val="D9D84FD5823D474ABE1EBE295509850B"/>
    <w:rsid w:val="00CC2439"/>
    <w:pPr>
      <w:ind w:left="720"/>
      <w:contextualSpacing/>
    </w:pPr>
    <w:rPr>
      <w:rFonts w:ascii="Verdana" w:eastAsiaTheme="minorHAnsi" w:hAnsi="Verdana"/>
      <w:sz w:val="24"/>
    </w:rPr>
  </w:style>
  <w:style w:type="paragraph" w:customStyle="1" w:styleId="E0ED01A108654BDB9C513FF663AD569A">
    <w:name w:val="E0ED01A108654BDB9C513FF663AD569A"/>
    <w:rsid w:val="00CC2439"/>
    <w:pPr>
      <w:ind w:left="720"/>
      <w:contextualSpacing/>
    </w:pPr>
    <w:rPr>
      <w:rFonts w:ascii="Verdana" w:eastAsiaTheme="minorHAnsi" w:hAnsi="Verdana"/>
      <w:sz w:val="24"/>
    </w:rPr>
  </w:style>
  <w:style w:type="paragraph" w:customStyle="1" w:styleId="B9B14A6FBCAD404DBFBC926EF1F57299">
    <w:name w:val="B9B14A6FBCAD404DBFBC926EF1F57299"/>
    <w:rsid w:val="00CC2439"/>
    <w:pPr>
      <w:ind w:left="720"/>
      <w:contextualSpacing/>
    </w:pPr>
    <w:rPr>
      <w:rFonts w:ascii="Verdana" w:eastAsiaTheme="minorHAnsi" w:hAnsi="Verdana"/>
      <w:sz w:val="24"/>
    </w:rPr>
  </w:style>
  <w:style w:type="paragraph" w:customStyle="1" w:styleId="CE0AA49C4AEC4A2EABDB38954D26CC2D">
    <w:name w:val="CE0AA49C4AEC4A2EABDB38954D26CC2D"/>
    <w:rsid w:val="00CC2439"/>
    <w:pPr>
      <w:ind w:left="720"/>
      <w:contextualSpacing/>
    </w:pPr>
    <w:rPr>
      <w:rFonts w:ascii="Verdana" w:eastAsiaTheme="minorHAnsi" w:hAnsi="Verdana"/>
      <w:sz w:val="24"/>
    </w:rPr>
  </w:style>
  <w:style w:type="paragraph" w:customStyle="1" w:styleId="D5411DBD0D4645B29ED2EC2AA1367055">
    <w:name w:val="D5411DBD0D4645B29ED2EC2AA1367055"/>
    <w:rsid w:val="00CC2439"/>
    <w:pPr>
      <w:ind w:left="720"/>
      <w:contextualSpacing/>
    </w:pPr>
    <w:rPr>
      <w:rFonts w:ascii="Verdana" w:eastAsiaTheme="minorHAnsi" w:hAnsi="Verdana"/>
      <w:sz w:val="24"/>
    </w:rPr>
  </w:style>
  <w:style w:type="paragraph" w:customStyle="1" w:styleId="7B74BFE65C2C4F7887C4BF95F3519837">
    <w:name w:val="7B74BFE65C2C4F7887C4BF95F3519837"/>
    <w:rsid w:val="00CC2439"/>
    <w:pPr>
      <w:ind w:left="720"/>
      <w:contextualSpacing/>
    </w:pPr>
    <w:rPr>
      <w:rFonts w:ascii="Verdana" w:eastAsiaTheme="minorHAnsi" w:hAnsi="Verdana"/>
      <w:sz w:val="24"/>
    </w:rPr>
  </w:style>
  <w:style w:type="paragraph" w:customStyle="1" w:styleId="4FD8579CE24C4323B3AB2E481F418C1B">
    <w:name w:val="4FD8579CE24C4323B3AB2E481F418C1B"/>
    <w:rsid w:val="00CC2439"/>
    <w:pPr>
      <w:ind w:left="720"/>
      <w:contextualSpacing/>
    </w:pPr>
    <w:rPr>
      <w:rFonts w:ascii="Verdana" w:eastAsiaTheme="minorHAnsi" w:hAnsi="Verdana"/>
      <w:sz w:val="24"/>
    </w:rPr>
  </w:style>
  <w:style w:type="paragraph" w:customStyle="1" w:styleId="27CEF49BEC8545E5B21ADF0519839160">
    <w:name w:val="27CEF49BEC8545E5B21ADF0519839160"/>
    <w:rsid w:val="00CC2439"/>
    <w:pPr>
      <w:ind w:left="720"/>
      <w:contextualSpacing/>
    </w:pPr>
    <w:rPr>
      <w:rFonts w:ascii="Verdana" w:eastAsiaTheme="minorHAnsi" w:hAnsi="Verdana"/>
      <w:sz w:val="24"/>
    </w:rPr>
  </w:style>
  <w:style w:type="paragraph" w:customStyle="1" w:styleId="3254D45AA48E4AD59C2CA5839CEF90B3">
    <w:name w:val="3254D45AA48E4AD59C2CA5839CEF90B3"/>
    <w:rsid w:val="00CC2439"/>
    <w:pPr>
      <w:ind w:left="720"/>
      <w:contextualSpacing/>
    </w:pPr>
    <w:rPr>
      <w:rFonts w:ascii="Verdana" w:eastAsiaTheme="minorHAnsi" w:hAnsi="Verdana"/>
      <w:sz w:val="24"/>
    </w:rPr>
  </w:style>
  <w:style w:type="paragraph" w:customStyle="1" w:styleId="F0FEF846906F4F9B878DF3295766BCFC">
    <w:name w:val="F0FEF846906F4F9B878DF3295766BCFC"/>
    <w:rsid w:val="00CC2439"/>
    <w:pPr>
      <w:ind w:left="720"/>
      <w:contextualSpacing/>
    </w:pPr>
    <w:rPr>
      <w:rFonts w:ascii="Verdana" w:eastAsiaTheme="minorHAnsi" w:hAnsi="Verdana"/>
      <w:sz w:val="24"/>
    </w:rPr>
  </w:style>
  <w:style w:type="paragraph" w:customStyle="1" w:styleId="2C395AB1246347199736C788E52FDB20">
    <w:name w:val="2C395AB1246347199736C788E52FDB20"/>
    <w:rsid w:val="00CC2439"/>
    <w:pPr>
      <w:ind w:left="720"/>
      <w:contextualSpacing/>
    </w:pPr>
    <w:rPr>
      <w:rFonts w:ascii="Verdana" w:eastAsiaTheme="minorHAnsi" w:hAnsi="Verdana"/>
      <w:sz w:val="24"/>
    </w:rPr>
  </w:style>
  <w:style w:type="paragraph" w:customStyle="1" w:styleId="8D37021CE8D0413CB7F6EA549F218FC5">
    <w:name w:val="8D37021CE8D0413CB7F6EA549F218FC5"/>
    <w:rsid w:val="00CC2439"/>
    <w:pPr>
      <w:ind w:left="720"/>
      <w:contextualSpacing/>
    </w:pPr>
    <w:rPr>
      <w:rFonts w:ascii="Verdana" w:eastAsiaTheme="minorHAnsi" w:hAnsi="Verdana"/>
      <w:sz w:val="24"/>
    </w:rPr>
  </w:style>
  <w:style w:type="paragraph" w:customStyle="1" w:styleId="F41296FC40D24DD78A158EDE68EF0C22">
    <w:name w:val="F41296FC40D24DD78A158EDE68EF0C22"/>
    <w:rsid w:val="00CC2439"/>
    <w:pPr>
      <w:ind w:left="720"/>
      <w:contextualSpacing/>
    </w:pPr>
    <w:rPr>
      <w:rFonts w:ascii="Verdana" w:eastAsiaTheme="minorHAnsi" w:hAnsi="Verdana"/>
      <w:sz w:val="24"/>
    </w:rPr>
  </w:style>
  <w:style w:type="paragraph" w:customStyle="1" w:styleId="10E51D4E5EC049B4B0010FE2F8C47542">
    <w:name w:val="10E51D4E5EC049B4B0010FE2F8C47542"/>
    <w:rsid w:val="0023291D"/>
  </w:style>
  <w:style w:type="paragraph" w:customStyle="1" w:styleId="DB07B738246A405885A146B27D8DF71A">
    <w:name w:val="DB07B738246A405885A146B27D8DF71A"/>
    <w:rsid w:val="002B632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HH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BA19-33F1-4A20-8584-95DDF558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12</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Texas Department of State Health Services                                         Center for Health Statistics (CHS), Health Information Resources Branch                                        Program Form for Requests of Electronic Vital Event Data throu</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Department of State Health Services                                         Center for Health Statistics (CHS), Health Information Resources Branch                                        Program Form for Requests of Electronic Vital Event Data through an IRB/CORPD Process</dc:title>
  <dc:subject/>
  <dc:creator>Fedonni,Daniele (DSHS)</dc:creator>
  <cp:keywords/>
  <dc:description/>
  <cp:lastModifiedBy>Das, Somdeepa</cp:lastModifiedBy>
  <cp:revision>53</cp:revision>
  <cp:lastPrinted>2017-08-09T20:34:00Z</cp:lastPrinted>
  <dcterms:created xsi:type="dcterms:W3CDTF">2022-11-09T13:22:00Z</dcterms:created>
  <dcterms:modified xsi:type="dcterms:W3CDTF">2024-07-31T20:22:00Z</dcterms:modified>
</cp:coreProperties>
</file>